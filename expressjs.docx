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ECF" w:rsidRPr="00995ECF" w:rsidRDefault="00995ECF" w:rsidP="00995ECF">
      <w:pPr>
        <w:spacing w:before="48" w:after="48" w:line="360" w:lineRule="atLeast"/>
        <w:ind w:right="48"/>
        <w:outlineLvl w:val="2"/>
        <w:rPr>
          <w:rFonts w:ascii="Verdana" w:eastAsia="Times New Roman" w:hAnsi="Verdana" w:cs="Times New Roman"/>
          <w:color w:val="000000"/>
          <w:sz w:val="31"/>
          <w:szCs w:val="31"/>
        </w:rPr>
      </w:pPr>
      <w:r w:rsidRPr="00995ECF">
        <w:rPr>
          <w:rFonts w:ascii="Verdana" w:eastAsia="Times New Roman" w:hAnsi="Verdana" w:cs="Times New Roman"/>
          <w:color w:val="000000"/>
          <w:sz w:val="31"/>
          <w:szCs w:val="31"/>
        </w:rPr>
        <w:t>How to use npm?</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There are two ways to install a package using npm: globally and locally.</w:t>
      </w:r>
    </w:p>
    <w:p w:rsidR="00995ECF" w:rsidRPr="00995ECF" w:rsidRDefault="00995ECF" w:rsidP="00995ECF">
      <w:pPr>
        <w:numPr>
          <w:ilvl w:val="0"/>
          <w:numId w:val="1"/>
        </w:numPr>
        <w:spacing w:after="144" w:line="360" w:lineRule="atLeast"/>
        <w:ind w:left="768" w:right="48"/>
        <w:jc w:val="both"/>
        <w:rPr>
          <w:rFonts w:ascii="Verdana" w:eastAsia="Times New Roman" w:hAnsi="Verdana" w:cs="Times New Roman"/>
          <w:color w:val="000000"/>
          <w:sz w:val="21"/>
          <w:szCs w:val="21"/>
        </w:rPr>
      </w:pPr>
      <w:r w:rsidRPr="00995ECF">
        <w:rPr>
          <w:rFonts w:ascii="Verdana" w:eastAsia="Times New Roman" w:hAnsi="Verdana" w:cs="Times New Roman"/>
          <w:b/>
          <w:bCs/>
          <w:color w:val="000000"/>
          <w:sz w:val="21"/>
          <w:szCs w:val="21"/>
        </w:rPr>
        <w:t>Globally</w:t>
      </w:r>
      <w:r w:rsidRPr="00995ECF">
        <w:rPr>
          <w:rFonts w:ascii="Verdana" w:eastAsia="Times New Roman" w:hAnsi="Verdana" w:cs="Times New Roman"/>
          <w:color w:val="000000"/>
          <w:sz w:val="21"/>
          <w:szCs w:val="21"/>
        </w:rPr>
        <w:t> − This method is generally used to install development tools and CLI based packages. To install a package globally, use the following code.</w:t>
      </w:r>
    </w:p>
    <w:p w:rsidR="00995ECF" w:rsidRPr="00995ECF" w:rsidRDefault="00995ECF" w:rsidP="00C24E91">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95ECF">
        <w:rPr>
          <w:rFonts w:ascii="Consolas" w:eastAsia="Times New Roman" w:hAnsi="Consolas" w:cs="Courier New"/>
          <w:color w:val="313131"/>
          <w:sz w:val="18"/>
          <w:szCs w:val="18"/>
        </w:rPr>
        <w:t>npm install -g &lt;package-name&gt;</w:t>
      </w:r>
    </w:p>
    <w:p w:rsidR="00995ECF" w:rsidRPr="00995ECF" w:rsidRDefault="00995ECF" w:rsidP="00995ECF">
      <w:pPr>
        <w:numPr>
          <w:ilvl w:val="0"/>
          <w:numId w:val="2"/>
        </w:numPr>
        <w:spacing w:after="144" w:line="360" w:lineRule="atLeast"/>
        <w:ind w:left="768" w:right="48"/>
        <w:jc w:val="both"/>
        <w:rPr>
          <w:rFonts w:ascii="Verdana" w:eastAsia="Times New Roman" w:hAnsi="Verdana" w:cs="Times New Roman"/>
          <w:color w:val="000000"/>
          <w:sz w:val="21"/>
          <w:szCs w:val="21"/>
        </w:rPr>
      </w:pPr>
      <w:r w:rsidRPr="00995ECF">
        <w:rPr>
          <w:rFonts w:ascii="Verdana" w:eastAsia="Times New Roman" w:hAnsi="Verdana" w:cs="Times New Roman"/>
          <w:b/>
          <w:bCs/>
          <w:color w:val="000000"/>
          <w:sz w:val="21"/>
          <w:szCs w:val="21"/>
        </w:rPr>
        <w:t>Locally</w:t>
      </w:r>
      <w:r w:rsidRPr="00995ECF">
        <w:rPr>
          <w:rFonts w:ascii="Verdana" w:eastAsia="Times New Roman" w:hAnsi="Verdana" w:cs="Times New Roman"/>
          <w:color w:val="000000"/>
          <w:sz w:val="21"/>
          <w:szCs w:val="21"/>
        </w:rPr>
        <w:t> − This method is generally used to install frameworks and libraries. A locally installed package can be used only within the directory it is installed. To install a package locally, use the same command as above without the </w:t>
      </w:r>
      <w:r w:rsidRPr="00995ECF">
        <w:rPr>
          <w:rFonts w:ascii="Verdana" w:eastAsia="Times New Roman" w:hAnsi="Verdana" w:cs="Times New Roman"/>
          <w:b/>
          <w:bCs/>
          <w:color w:val="000000"/>
          <w:sz w:val="21"/>
          <w:szCs w:val="21"/>
        </w:rPr>
        <w:t>-g</w:t>
      </w:r>
      <w:r w:rsidRPr="00995ECF">
        <w:rPr>
          <w:rFonts w:ascii="Verdana" w:eastAsia="Times New Roman" w:hAnsi="Verdana" w:cs="Times New Roman"/>
          <w:color w:val="000000"/>
          <w:sz w:val="21"/>
          <w:szCs w:val="21"/>
        </w:rPr>
        <w:t> flag.</w:t>
      </w:r>
    </w:p>
    <w:p w:rsidR="00995ECF" w:rsidRPr="00995ECF" w:rsidRDefault="00995ECF" w:rsidP="00C24E91">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95ECF">
        <w:rPr>
          <w:rFonts w:ascii="Consolas" w:eastAsia="Times New Roman" w:hAnsi="Consolas" w:cs="Courier New"/>
          <w:color w:val="313131"/>
          <w:sz w:val="18"/>
          <w:szCs w:val="18"/>
        </w:rPr>
        <w:t>npm install &lt;package-name&gt;</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Whenever we create a project using npm, we need to provide a </w:t>
      </w:r>
      <w:r w:rsidRPr="00995ECF">
        <w:rPr>
          <w:rFonts w:ascii="Verdana" w:eastAsia="Times New Roman" w:hAnsi="Verdana" w:cs="Times New Roman"/>
          <w:b/>
          <w:bCs/>
          <w:color w:val="000000"/>
          <w:sz w:val="24"/>
          <w:szCs w:val="24"/>
        </w:rPr>
        <w:t>package.json</w:t>
      </w:r>
      <w:r w:rsidRPr="00995ECF">
        <w:rPr>
          <w:rFonts w:ascii="Verdana" w:eastAsia="Times New Roman" w:hAnsi="Verdana" w:cs="Times New Roman"/>
          <w:color w:val="000000"/>
          <w:sz w:val="24"/>
          <w:szCs w:val="24"/>
        </w:rPr>
        <w:t>file, which has all the details about our project. npm makes it easy for us to set up this file. Let us set up our development project.</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b/>
          <w:bCs/>
          <w:color w:val="000000"/>
          <w:sz w:val="24"/>
          <w:szCs w:val="24"/>
        </w:rPr>
        <w:t>Step 1</w:t>
      </w:r>
      <w:r w:rsidRPr="00995ECF">
        <w:rPr>
          <w:rFonts w:ascii="Verdana" w:eastAsia="Times New Roman" w:hAnsi="Verdana" w:cs="Times New Roman"/>
          <w:color w:val="000000"/>
          <w:sz w:val="24"/>
          <w:szCs w:val="24"/>
        </w:rPr>
        <w:t> − Start your terminal/cmd, create a new folder named hello-world and cd (create directory) into it −</w:t>
      </w:r>
    </w:p>
    <w:p w:rsidR="00995ECF" w:rsidRPr="00995ECF" w:rsidRDefault="00995ECF" w:rsidP="00995ECF">
      <w:pPr>
        <w:spacing w:after="0" w:line="240" w:lineRule="auto"/>
        <w:rPr>
          <w:rFonts w:ascii="Times New Roman" w:eastAsia="Times New Roman" w:hAnsi="Times New Roman" w:cs="Times New Roman"/>
          <w:sz w:val="24"/>
          <w:szCs w:val="24"/>
        </w:rPr>
      </w:pPr>
      <w:r w:rsidRPr="00995ECF">
        <w:rPr>
          <w:rFonts w:ascii="Times New Roman" w:eastAsia="Times New Roman" w:hAnsi="Times New Roman" w:cs="Times New Roman"/>
          <w:noProof/>
          <w:sz w:val="24"/>
          <w:szCs w:val="24"/>
        </w:rPr>
        <w:drawing>
          <wp:inline distT="0" distB="0" distL="0" distR="0">
            <wp:extent cx="5713095" cy="417195"/>
            <wp:effectExtent l="0" t="0" r="1905" b="1905"/>
            <wp:docPr id="2" name="Picture 2"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417195"/>
                    </a:xfrm>
                    <a:prstGeom prst="rect">
                      <a:avLst/>
                    </a:prstGeom>
                    <a:noFill/>
                    <a:ln>
                      <a:noFill/>
                    </a:ln>
                  </pic:spPr>
                </pic:pic>
              </a:graphicData>
            </a:graphic>
          </wp:inline>
        </w:drawing>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b/>
          <w:bCs/>
          <w:color w:val="000000"/>
          <w:sz w:val="24"/>
          <w:szCs w:val="24"/>
        </w:rPr>
        <w:t>Step 2</w:t>
      </w:r>
      <w:r w:rsidRPr="00995ECF">
        <w:rPr>
          <w:rFonts w:ascii="Verdana" w:eastAsia="Times New Roman" w:hAnsi="Verdana" w:cs="Times New Roman"/>
          <w:color w:val="000000"/>
          <w:sz w:val="24"/>
          <w:szCs w:val="24"/>
        </w:rPr>
        <w:t> − Now to create the package.json file using npm, use the following code.</w:t>
      </w:r>
    </w:p>
    <w:p w:rsidR="00995ECF" w:rsidRPr="00995ECF" w:rsidRDefault="00995ECF" w:rsidP="00995EC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95ECF">
        <w:rPr>
          <w:rFonts w:ascii="Consolas" w:eastAsia="Times New Roman" w:hAnsi="Consolas" w:cs="Courier New"/>
          <w:color w:val="313131"/>
          <w:sz w:val="18"/>
          <w:szCs w:val="18"/>
        </w:rPr>
        <w:t>npm init</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It will ask you for the following information.</w:t>
      </w:r>
    </w:p>
    <w:p w:rsidR="00995ECF" w:rsidRPr="00995ECF" w:rsidRDefault="00995ECF" w:rsidP="00995ECF">
      <w:pPr>
        <w:spacing w:after="0" w:line="240" w:lineRule="auto"/>
        <w:rPr>
          <w:rFonts w:ascii="Times New Roman" w:eastAsia="Times New Roman" w:hAnsi="Times New Roman" w:cs="Times New Roman"/>
          <w:sz w:val="24"/>
          <w:szCs w:val="24"/>
        </w:rPr>
      </w:pPr>
      <w:r w:rsidRPr="00995ECF">
        <w:rPr>
          <w:rFonts w:ascii="Times New Roman" w:eastAsia="Times New Roman" w:hAnsi="Times New Roman" w:cs="Times New Roman"/>
          <w:noProof/>
          <w:sz w:val="24"/>
          <w:szCs w:val="24"/>
        </w:rPr>
        <w:lastRenderedPageBreak/>
        <w:drawing>
          <wp:inline distT="0" distB="0" distL="0" distR="0">
            <wp:extent cx="4257446" cy="2962910"/>
            <wp:effectExtent l="0" t="0" r="0" b="889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m init inf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1534" cy="2972715"/>
                    </a:xfrm>
                    <a:prstGeom prst="rect">
                      <a:avLst/>
                    </a:prstGeom>
                    <a:noFill/>
                    <a:ln>
                      <a:noFill/>
                    </a:ln>
                  </pic:spPr>
                </pic:pic>
              </a:graphicData>
            </a:graphic>
          </wp:inline>
        </w:drawing>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Just keep pressing enter, and enter your name at the “author name” field.</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b/>
          <w:bCs/>
          <w:color w:val="000000"/>
          <w:sz w:val="24"/>
          <w:szCs w:val="24"/>
        </w:rPr>
        <w:t>Step 3</w:t>
      </w:r>
      <w:r w:rsidRPr="00995ECF">
        <w:rPr>
          <w:rFonts w:ascii="Verdana" w:eastAsia="Times New Roman" w:hAnsi="Verdana" w:cs="Times New Roman"/>
          <w:color w:val="000000"/>
          <w:sz w:val="24"/>
          <w:szCs w:val="24"/>
        </w:rPr>
        <w:t> − Now we have our package.json file set up, we will further install Express. To install Express and add it to our package.json file, use the following command −</w:t>
      </w:r>
    </w:p>
    <w:p w:rsidR="00995ECF" w:rsidRPr="00995ECF" w:rsidRDefault="00995ECF" w:rsidP="00C24E91">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95ECF">
        <w:rPr>
          <w:rFonts w:ascii="Consolas" w:eastAsia="Times New Roman" w:hAnsi="Consolas" w:cs="Courier New"/>
          <w:color w:val="313131"/>
          <w:sz w:val="18"/>
          <w:szCs w:val="18"/>
        </w:rPr>
        <w:t>npm install --save express</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To confirm that Express has installed correctly, run the following code.</w:t>
      </w:r>
    </w:p>
    <w:p w:rsidR="00995ECF" w:rsidRPr="00C24E91" w:rsidRDefault="00995ECF" w:rsidP="00C24E91">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24E91">
        <w:rPr>
          <w:rFonts w:ascii="Consolas" w:eastAsia="Times New Roman" w:hAnsi="Consolas" w:cs="Courier New"/>
          <w:sz w:val="18"/>
          <w:szCs w:val="18"/>
        </w:rPr>
        <w:t>ls node_modules #(dir node_modules for windows)</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b/>
          <w:bCs/>
          <w:color w:val="000000"/>
          <w:sz w:val="24"/>
          <w:szCs w:val="24"/>
        </w:rPr>
        <w:t>Tip</w:t>
      </w:r>
      <w:r w:rsidRPr="00995ECF">
        <w:rPr>
          <w:rFonts w:ascii="Verdana" w:eastAsia="Times New Roman" w:hAnsi="Verdana" w:cs="Times New Roman"/>
          <w:color w:val="000000"/>
          <w:sz w:val="24"/>
          <w:szCs w:val="24"/>
        </w:rPr>
        <w:t> − The --</w:t>
      </w:r>
      <w:r w:rsidRPr="00995ECF">
        <w:rPr>
          <w:rFonts w:ascii="Verdana" w:eastAsia="Times New Roman" w:hAnsi="Verdana" w:cs="Times New Roman"/>
          <w:b/>
          <w:bCs/>
          <w:color w:val="000000"/>
          <w:sz w:val="24"/>
          <w:szCs w:val="24"/>
        </w:rPr>
        <w:t>save</w:t>
      </w:r>
      <w:r w:rsidRPr="00995ECF">
        <w:rPr>
          <w:rFonts w:ascii="Verdana" w:eastAsia="Times New Roman" w:hAnsi="Verdana" w:cs="Times New Roman"/>
          <w:color w:val="000000"/>
          <w:sz w:val="24"/>
          <w:szCs w:val="24"/>
        </w:rPr>
        <w:t> flag can be replaced by the </w:t>
      </w:r>
      <w:r w:rsidRPr="00995ECF">
        <w:rPr>
          <w:rFonts w:ascii="Verdana" w:eastAsia="Times New Roman" w:hAnsi="Verdana" w:cs="Times New Roman"/>
          <w:b/>
          <w:bCs/>
          <w:color w:val="000000"/>
          <w:sz w:val="24"/>
          <w:szCs w:val="24"/>
        </w:rPr>
        <w:t>-S</w:t>
      </w:r>
      <w:r w:rsidRPr="00995ECF">
        <w:rPr>
          <w:rFonts w:ascii="Verdana" w:eastAsia="Times New Roman" w:hAnsi="Verdana" w:cs="Times New Roman"/>
          <w:color w:val="000000"/>
          <w:sz w:val="24"/>
          <w:szCs w:val="24"/>
        </w:rPr>
        <w:t> flag. This flag ensures that Express is added as a dependency to our </w:t>
      </w:r>
      <w:r w:rsidRPr="00995ECF">
        <w:rPr>
          <w:rFonts w:ascii="Verdana" w:eastAsia="Times New Roman" w:hAnsi="Verdana" w:cs="Times New Roman"/>
          <w:b/>
          <w:bCs/>
          <w:color w:val="000000"/>
          <w:sz w:val="24"/>
          <w:szCs w:val="24"/>
        </w:rPr>
        <w:t>package.json</w:t>
      </w:r>
      <w:r w:rsidRPr="00995ECF">
        <w:rPr>
          <w:rFonts w:ascii="Verdana" w:eastAsia="Times New Roman" w:hAnsi="Verdana" w:cs="Times New Roman"/>
          <w:color w:val="000000"/>
          <w:sz w:val="24"/>
          <w:szCs w:val="24"/>
        </w:rPr>
        <w:t> file. This has an advantage, the next time we need to install all the dependencies of our project we can just run the command </w:t>
      </w:r>
      <w:r w:rsidRPr="00995ECF">
        <w:rPr>
          <w:rFonts w:ascii="Verdana" w:eastAsia="Times New Roman" w:hAnsi="Verdana" w:cs="Times New Roman"/>
          <w:i/>
          <w:iCs/>
          <w:color w:val="000000"/>
          <w:sz w:val="24"/>
          <w:szCs w:val="24"/>
        </w:rPr>
        <w:t>npm install</w:t>
      </w:r>
      <w:r w:rsidRPr="00995ECF">
        <w:rPr>
          <w:rFonts w:ascii="Verdana" w:eastAsia="Times New Roman" w:hAnsi="Verdana" w:cs="Times New Roman"/>
          <w:color w:val="000000"/>
          <w:sz w:val="24"/>
          <w:szCs w:val="24"/>
        </w:rPr>
        <w:t> and it will find the dependencies in this file and install them for us.</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This is all we need to start development using the Express framework. To make our development process a lot easier, we will install a tool from npm, nodemon. This tool restarts our server as soon as we make a change in any of our files, otherwise we need to restart the server manually after each file modification. To install nodemon, use the following command −</w:t>
      </w:r>
    </w:p>
    <w:p w:rsidR="00995ECF" w:rsidRPr="00995ECF" w:rsidRDefault="00995ECF" w:rsidP="00C24E91">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95ECF">
        <w:rPr>
          <w:rFonts w:ascii="Consolas" w:eastAsia="Times New Roman" w:hAnsi="Consolas" w:cs="Courier New"/>
          <w:color w:val="313131"/>
          <w:sz w:val="18"/>
          <w:szCs w:val="18"/>
        </w:rPr>
        <w:t>npm install -g nodemon</w:t>
      </w:r>
    </w:p>
    <w:p w:rsidR="00995ECF" w:rsidRPr="00995ECF" w:rsidRDefault="00995ECF" w:rsidP="00995ECF">
      <w:pPr>
        <w:spacing w:after="144" w:line="360" w:lineRule="atLeast"/>
        <w:ind w:left="48" w:right="48"/>
        <w:jc w:val="both"/>
        <w:rPr>
          <w:rFonts w:ascii="Verdana" w:eastAsia="Times New Roman" w:hAnsi="Verdana" w:cs="Times New Roman"/>
          <w:color w:val="000000"/>
          <w:sz w:val="24"/>
          <w:szCs w:val="24"/>
        </w:rPr>
      </w:pPr>
      <w:r w:rsidRPr="00995ECF">
        <w:rPr>
          <w:rFonts w:ascii="Verdana" w:eastAsia="Times New Roman" w:hAnsi="Verdana" w:cs="Times New Roman"/>
          <w:color w:val="000000"/>
          <w:sz w:val="24"/>
          <w:szCs w:val="24"/>
        </w:rPr>
        <w:t>You can now start working on Express.</w:t>
      </w:r>
    </w:p>
    <w:p w:rsidR="00995ECF" w:rsidRDefault="00995ECF">
      <w:r>
        <w:br w:type="page"/>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have set up the development, now it is time to start developing our first app using Express. Create a new file called </w:t>
      </w:r>
      <w:r>
        <w:rPr>
          <w:rFonts w:ascii="Verdana" w:hAnsi="Verdana"/>
          <w:b/>
          <w:bCs/>
          <w:color w:val="000000"/>
        </w:rPr>
        <w:t>index.js</w:t>
      </w:r>
      <w:r>
        <w:rPr>
          <w:rFonts w:ascii="Verdana" w:hAnsi="Verdana"/>
          <w:color w:val="000000"/>
        </w:rPr>
        <w:t> and type the following in it.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express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app </w:t>
      </w:r>
      <w:r>
        <w:rPr>
          <w:rStyle w:val="pun"/>
          <w:rFonts w:ascii="Consolas" w:hAnsi="Consolas"/>
          <w:color w:val="666600"/>
        </w:rPr>
        <w:t>=</w:t>
      </w:r>
      <w:r>
        <w:rPr>
          <w:rStyle w:val="pln"/>
          <w:rFonts w:ascii="Consolas" w:eastAsiaTheme="majorEastAsia" w:hAnsi="Consolas"/>
          <w:color w:val="313131"/>
        </w:rPr>
        <w:t xml:space="preserve"> express</w:t>
      </w:r>
      <w:r>
        <w:rPr>
          <w:rStyle w:val="pun"/>
          <w:rFonts w:ascii="Consolas" w:hAnsi="Consolas"/>
          <w:color w:val="666600"/>
        </w:rPr>
        <w: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send</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r>
        <w:rPr>
          <w:rStyle w:val="pun"/>
          <w:rFonts w:ascii="Consolas" w:hAnsi="Consolas"/>
          <w:color w:val="666600"/>
        </w:rPr>
        <w:t>});</w:t>
      </w: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eastAsiaTheme="majorEastAsia" w:hAnsi="Consolas"/>
          <w:color w:val="313131"/>
        </w:rPr>
      </w:pPr>
    </w:p>
    <w:p w:rsidR="00995ECF" w:rsidRDefault="00995ECF" w:rsidP="00BA60F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pln"/>
          <w:rFonts w:ascii="Consolas" w:eastAsiaTheme="majorEastAsia"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Save the file, go to your terminal and type the following.</w:t>
      </w:r>
    </w:p>
    <w:p w:rsidR="00995ECF" w:rsidRDefault="00995ECF"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nodemon index.js</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start the server. To test this app, open your browser and go to </w:t>
      </w:r>
      <w:r>
        <w:rPr>
          <w:rFonts w:ascii="Verdana" w:hAnsi="Verdana"/>
          <w:b/>
          <w:bCs/>
          <w:color w:val="000000"/>
        </w:rPr>
        <w:t>http://localhost:3000</w:t>
      </w:r>
      <w:r>
        <w:rPr>
          <w:rFonts w:ascii="Verdana" w:hAnsi="Verdana"/>
          <w:color w:val="000000"/>
        </w:rPr>
        <w:t> and a message will be displayed as in the following screenshot.</w:t>
      </w:r>
    </w:p>
    <w:p w:rsidR="00995ECF" w:rsidRDefault="00995ECF" w:rsidP="00995ECF">
      <w:pPr>
        <w:rPr>
          <w:rFonts w:ascii="Times New Roman" w:hAnsi="Times New Roman"/>
        </w:rPr>
      </w:pPr>
      <w:r>
        <w:rPr>
          <w:noProof/>
        </w:rPr>
        <w:drawing>
          <wp:inline distT="0" distB="0" distL="0" distR="0">
            <wp:extent cx="5866790" cy="1711325"/>
            <wp:effectExtent l="0" t="0" r="635" b="3175"/>
            <wp:docPr id="3" name="Picture 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worl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6082" cy="1719869"/>
                    </a:xfrm>
                    <a:prstGeom prst="rect">
                      <a:avLst/>
                    </a:prstGeom>
                    <a:noFill/>
                    <a:ln>
                      <a:noFill/>
                    </a:ln>
                  </pic:spPr>
                </pic:pic>
              </a:graphicData>
            </a:graphic>
          </wp:inline>
        </w:drawing>
      </w:r>
    </w:p>
    <w:p w:rsidR="00995ECF" w:rsidRDefault="00995ECF" w:rsidP="00995EC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the App Works?</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first line imports Express in our file, we have access to it through the variable Express. We use it to create an application and assign it to var app.</w:t>
      </w:r>
    </w:p>
    <w:p w:rsidR="00995ECF" w:rsidRDefault="00995ECF" w:rsidP="00995EC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app.get(route, callback)</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tells what to do when a </w:t>
      </w:r>
      <w:r>
        <w:rPr>
          <w:rFonts w:ascii="Verdana" w:hAnsi="Verdana"/>
          <w:b/>
          <w:bCs/>
          <w:color w:val="000000"/>
        </w:rPr>
        <w:t>get</w:t>
      </w:r>
      <w:r>
        <w:rPr>
          <w:rFonts w:ascii="Verdana" w:hAnsi="Verdana"/>
          <w:color w:val="000000"/>
        </w:rPr>
        <w:t> request at the given route is called. The callback function has 2 parameters, </w:t>
      </w:r>
      <w:r>
        <w:rPr>
          <w:rFonts w:ascii="Verdana" w:hAnsi="Verdana"/>
          <w:b/>
          <w:bCs/>
          <w:i/>
          <w:iCs/>
          <w:color w:val="000000"/>
        </w:rPr>
        <w:t>request(req)</w:t>
      </w:r>
      <w:r>
        <w:rPr>
          <w:rFonts w:ascii="Verdana" w:hAnsi="Verdana"/>
          <w:color w:val="000000"/>
        </w:rPr>
        <w:t> and </w:t>
      </w:r>
      <w:r>
        <w:rPr>
          <w:rFonts w:ascii="Verdana" w:hAnsi="Verdana"/>
          <w:b/>
          <w:bCs/>
          <w:i/>
          <w:iCs/>
          <w:color w:val="000000"/>
        </w:rPr>
        <w:t>response(res)</w:t>
      </w:r>
      <w:r>
        <w:rPr>
          <w:rFonts w:ascii="Verdana" w:hAnsi="Verdana"/>
          <w:color w:val="000000"/>
        </w:rPr>
        <w:t>. The request </w:t>
      </w:r>
      <w:r>
        <w:rPr>
          <w:rFonts w:ascii="Verdana" w:hAnsi="Verdana"/>
          <w:b/>
          <w:bCs/>
          <w:color w:val="000000"/>
        </w:rPr>
        <w:t>object(req)</w:t>
      </w:r>
      <w:r>
        <w:rPr>
          <w:rFonts w:ascii="Verdana" w:hAnsi="Verdana"/>
          <w:color w:val="000000"/>
        </w:rPr>
        <w:t> represents the HTTP request and has properties for the request query string, parameters, body, HTTP headers, etc. Similarly, the response object represents the HTTP response that the Express app sends when it receives an HTTP request.</w:t>
      </w:r>
    </w:p>
    <w:p w:rsidR="00995ECF" w:rsidRDefault="00995ECF" w:rsidP="00995EC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res.send()</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an object as input and it sends this to the requesting client. Here we are sending the string </w:t>
      </w:r>
      <w:r>
        <w:rPr>
          <w:rFonts w:ascii="Verdana" w:hAnsi="Verdana"/>
          <w:i/>
          <w:iCs/>
          <w:color w:val="000000"/>
        </w:rPr>
        <w:t>"Hello World!"</w:t>
      </w:r>
      <w:r>
        <w:rPr>
          <w:rFonts w:ascii="Verdana" w:hAnsi="Verdana"/>
          <w:color w:val="000000"/>
        </w:rPr>
        <w:t>.</w:t>
      </w:r>
    </w:p>
    <w:p w:rsidR="00995ECF" w:rsidRDefault="00995ECF" w:rsidP="00995EC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app.listen(port, [host], [backlog], [callback]])</w:t>
      </w:r>
    </w:p>
    <w:p w:rsidR="00995ECF" w:rsidRDefault="00995ECF" w:rsidP="00995EC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binds and listens for connections on the specified host and port. Port is the only required parameter here.</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3"/>
        <w:gridCol w:w="8489"/>
      </w:tblGrid>
      <w:tr w:rsidR="00995ECF" w:rsidTr="00C24E91">
        <w:tc>
          <w:tcPr>
            <w:tcW w:w="0" w:type="auto"/>
            <w:shd w:val="clear" w:color="auto" w:fill="auto"/>
            <w:tcMar>
              <w:top w:w="120" w:type="dxa"/>
              <w:left w:w="120" w:type="dxa"/>
              <w:bottom w:w="120" w:type="dxa"/>
              <w:right w:w="120" w:type="dxa"/>
            </w:tcMar>
            <w:hideMark/>
          </w:tcPr>
          <w:p w:rsidR="00995ECF" w:rsidRDefault="00995ECF" w:rsidP="00995ECF">
            <w:pPr>
              <w:spacing w:after="0" w:line="240" w:lineRule="auto"/>
              <w:rPr>
                <w:rFonts w:ascii="Verdana" w:hAnsi="Verdana"/>
                <w:b/>
                <w:bCs/>
                <w:color w:val="313131"/>
                <w:sz w:val="21"/>
                <w:szCs w:val="21"/>
              </w:rPr>
            </w:pPr>
            <w:r>
              <w:rPr>
                <w:rFonts w:ascii="Verdana" w:hAnsi="Verdana"/>
                <w:b/>
                <w:bCs/>
                <w:color w:val="313131"/>
                <w:sz w:val="21"/>
                <w:szCs w:val="21"/>
              </w:rPr>
              <w:t>S.No.</w:t>
            </w:r>
          </w:p>
        </w:tc>
        <w:tc>
          <w:tcPr>
            <w:tcW w:w="8489" w:type="dxa"/>
            <w:shd w:val="clear" w:color="auto" w:fill="auto"/>
            <w:tcMar>
              <w:top w:w="120" w:type="dxa"/>
              <w:left w:w="120" w:type="dxa"/>
              <w:bottom w:w="120" w:type="dxa"/>
              <w:right w:w="120" w:type="dxa"/>
            </w:tcMar>
            <w:hideMark/>
          </w:tcPr>
          <w:p w:rsidR="00995ECF" w:rsidRDefault="00995ECF" w:rsidP="00995ECF">
            <w:pPr>
              <w:spacing w:after="0" w:line="240" w:lineRule="auto"/>
              <w:jc w:val="center"/>
              <w:rPr>
                <w:rFonts w:ascii="Verdana" w:hAnsi="Verdana"/>
                <w:b/>
                <w:bCs/>
                <w:color w:val="313131"/>
                <w:sz w:val="21"/>
                <w:szCs w:val="21"/>
              </w:rPr>
            </w:pPr>
            <w:r>
              <w:rPr>
                <w:rFonts w:ascii="Verdana" w:hAnsi="Verdana"/>
                <w:b/>
                <w:bCs/>
                <w:color w:val="313131"/>
                <w:sz w:val="21"/>
                <w:szCs w:val="21"/>
              </w:rPr>
              <w:t>Argument &amp; Description</w:t>
            </w:r>
          </w:p>
        </w:tc>
      </w:tr>
      <w:tr w:rsidR="00995ECF" w:rsidTr="00C24E91">
        <w:tc>
          <w:tcPr>
            <w:tcW w:w="0" w:type="auto"/>
            <w:shd w:val="clear" w:color="auto" w:fill="auto"/>
            <w:tcMar>
              <w:top w:w="120" w:type="dxa"/>
              <w:left w:w="120" w:type="dxa"/>
              <w:bottom w:w="120" w:type="dxa"/>
              <w:right w:w="120" w:type="dxa"/>
            </w:tcMar>
            <w:hideMark/>
          </w:tcPr>
          <w:p w:rsidR="00995ECF" w:rsidRDefault="00995ECF" w:rsidP="00995ECF">
            <w:pPr>
              <w:spacing w:after="0" w:line="240" w:lineRule="auto"/>
              <w:rPr>
                <w:rFonts w:ascii="Verdana" w:hAnsi="Verdana"/>
                <w:color w:val="313131"/>
                <w:sz w:val="21"/>
                <w:szCs w:val="21"/>
              </w:rPr>
            </w:pPr>
            <w:r>
              <w:rPr>
                <w:rFonts w:ascii="Verdana" w:hAnsi="Verdana"/>
                <w:color w:val="313131"/>
                <w:sz w:val="21"/>
                <w:szCs w:val="21"/>
              </w:rPr>
              <w:t>1</w:t>
            </w:r>
          </w:p>
        </w:tc>
        <w:tc>
          <w:tcPr>
            <w:tcW w:w="8489" w:type="dxa"/>
            <w:shd w:val="clear" w:color="auto" w:fill="auto"/>
            <w:tcMar>
              <w:top w:w="120" w:type="dxa"/>
              <w:left w:w="120" w:type="dxa"/>
              <w:bottom w:w="120" w:type="dxa"/>
              <w:right w:w="120" w:type="dxa"/>
            </w:tcMar>
            <w:hideMark/>
          </w:tcPr>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port</w:t>
            </w:r>
          </w:p>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 port number on which the server should accept incoming requests.</w:t>
            </w:r>
          </w:p>
        </w:tc>
      </w:tr>
      <w:tr w:rsidR="00995ECF" w:rsidTr="00C24E91">
        <w:tc>
          <w:tcPr>
            <w:tcW w:w="0" w:type="auto"/>
            <w:shd w:val="clear" w:color="auto" w:fill="auto"/>
            <w:tcMar>
              <w:top w:w="120" w:type="dxa"/>
              <w:left w:w="120" w:type="dxa"/>
              <w:bottom w:w="120" w:type="dxa"/>
              <w:right w:w="120" w:type="dxa"/>
            </w:tcMar>
            <w:hideMark/>
          </w:tcPr>
          <w:p w:rsidR="00995ECF" w:rsidRDefault="00995ECF" w:rsidP="00995ECF">
            <w:pPr>
              <w:spacing w:after="0" w:line="240" w:lineRule="auto"/>
              <w:rPr>
                <w:rFonts w:ascii="Verdana" w:hAnsi="Verdana"/>
                <w:color w:val="313131"/>
                <w:sz w:val="21"/>
                <w:szCs w:val="21"/>
              </w:rPr>
            </w:pPr>
            <w:r>
              <w:rPr>
                <w:rFonts w:ascii="Verdana" w:hAnsi="Verdana"/>
                <w:color w:val="313131"/>
                <w:sz w:val="21"/>
                <w:szCs w:val="21"/>
              </w:rPr>
              <w:t>2</w:t>
            </w:r>
          </w:p>
        </w:tc>
        <w:tc>
          <w:tcPr>
            <w:tcW w:w="8489" w:type="dxa"/>
            <w:shd w:val="clear" w:color="auto" w:fill="auto"/>
            <w:tcMar>
              <w:top w:w="120" w:type="dxa"/>
              <w:left w:w="120" w:type="dxa"/>
              <w:bottom w:w="120" w:type="dxa"/>
              <w:right w:w="120" w:type="dxa"/>
            </w:tcMar>
            <w:hideMark/>
          </w:tcPr>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host</w:t>
            </w:r>
          </w:p>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Name of the domain. You need to set it when you deploy your apps to the cloud.</w:t>
            </w:r>
          </w:p>
        </w:tc>
      </w:tr>
      <w:tr w:rsidR="00995ECF" w:rsidTr="00C24E91">
        <w:tc>
          <w:tcPr>
            <w:tcW w:w="0" w:type="auto"/>
            <w:shd w:val="clear" w:color="auto" w:fill="auto"/>
            <w:tcMar>
              <w:top w:w="120" w:type="dxa"/>
              <w:left w:w="120" w:type="dxa"/>
              <w:bottom w:w="120" w:type="dxa"/>
              <w:right w:w="120" w:type="dxa"/>
            </w:tcMar>
            <w:hideMark/>
          </w:tcPr>
          <w:p w:rsidR="00995ECF" w:rsidRDefault="00995ECF" w:rsidP="00995ECF">
            <w:pPr>
              <w:spacing w:after="0" w:line="240" w:lineRule="auto"/>
              <w:rPr>
                <w:rFonts w:ascii="Verdana" w:hAnsi="Verdana"/>
                <w:color w:val="313131"/>
                <w:sz w:val="21"/>
                <w:szCs w:val="21"/>
              </w:rPr>
            </w:pPr>
            <w:r>
              <w:rPr>
                <w:rFonts w:ascii="Verdana" w:hAnsi="Verdana"/>
                <w:color w:val="313131"/>
                <w:sz w:val="21"/>
                <w:szCs w:val="21"/>
              </w:rPr>
              <w:t>3</w:t>
            </w:r>
          </w:p>
        </w:tc>
        <w:tc>
          <w:tcPr>
            <w:tcW w:w="8489" w:type="dxa"/>
            <w:shd w:val="clear" w:color="auto" w:fill="auto"/>
            <w:tcMar>
              <w:top w:w="120" w:type="dxa"/>
              <w:left w:w="120" w:type="dxa"/>
              <w:bottom w:w="120" w:type="dxa"/>
              <w:right w:w="120" w:type="dxa"/>
            </w:tcMar>
            <w:hideMark/>
          </w:tcPr>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backlog</w:t>
            </w:r>
          </w:p>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 maximum number of queued pending connections. The default is 511.</w:t>
            </w:r>
          </w:p>
        </w:tc>
      </w:tr>
      <w:tr w:rsidR="00995ECF" w:rsidTr="00C24E91">
        <w:tc>
          <w:tcPr>
            <w:tcW w:w="0" w:type="auto"/>
            <w:shd w:val="clear" w:color="auto" w:fill="auto"/>
            <w:tcMar>
              <w:top w:w="120" w:type="dxa"/>
              <w:left w:w="120" w:type="dxa"/>
              <w:bottom w:w="120" w:type="dxa"/>
              <w:right w:w="120" w:type="dxa"/>
            </w:tcMar>
            <w:hideMark/>
          </w:tcPr>
          <w:p w:rsidR="00995ECF" w:rsidRDefault="00995ECF" w:rsidP="00995ECF">
            <w:pPr>
              <w:spacing w:after="0" w:line="240" w:lineRule="auto"/>
              <w:rPr>
                <w:rFonts w:ascii="Verdana" w:hAnsi="Verdana"/>
                <w:color w:val="313131"/>
                <w:sz w:val="21"/>
                <w:szCs w:val="21"/>
              </w:rPr>
            </w:pPr>
            <w:r>
              <w:rPr>
                <w:rFonts w:ascii="Verdana" w:hAnsi="Verdana"/>
                <w:color w:val="313131"/>
                <w:sz w:val="21"/>
                <w:szCs w:val="21"/>
              </w:rPr>
              <w:t>4</w:t>
            </w:r>
          </w:p>
        </w:tc>
        <w:tc>
          <w:tcPr>
            <w:tcW w:w="8489" w:type="dxa"/>
            <w:shd w:val="clear" w:color="auto" w:fill="auto"/>
            <w:tcMar>
              <w:top w:w="120" w:type="dxa"/>
              <w:left w:w="120" w:type="dxa"/>
              <w:bottom w:w="120" w:type="dxa"/>
              <w:right w:w="120" w:type="dxa"/>
            </w:tcMar>
            <w:hideMark/>
          </w:tcPr>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callback</w:t>
            </w:r>
          </w:p>
          <w:p w:rsidR="00995ECF" w:rsidRDefault="00995ECF" w:rsidP="00995ECF">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An asynchronous function that is called when the server starts listening for requests.</w:t>
            </w:r>
          </w:p>
        </w:tc>
      </w:tr>
    </w:tbl>
    <w:p w:rsidR="00D05ED6" w:rsidRDefault="00D05ED6"/>
    <w:p w:rsidR="00BA60F1" w:rsidRDefault="00BA60F1">
      <w:r>
        <w:br w:type="page"/>
      </w:r>
    </w:p>
    <w:p w:rsidR="00BA60F1" w:rsidRDefault="009204E6" w:rsidP="00BA60F1">
      <w:pPr>
        <w:spacing w:before="105" w:after="105"/>
      </w:pPr>
      <w:r>
        <w:lastRenderedPageBreak/>
        <w:pict>
          <v:rect id="_x0000_i1025" style="width:0;height:0" o:hralign="center" o:hrstd="t" o:hrnoshade="t" o:hr="t" fillcolor="#313131" stroked="f"/>
        </w:pict>
      </w:r>
    </w:p>
    <w:p w:rsidR="00BA60F1" w:rsidRDefault="009204E6" w:rsidP="00BA60F1">
      <w:pPr>
        <w:spacing w:before="105" w:after="105"/>
        <w:jc w:val="center"/>
        <w:rPr>
          <w:rFonts w:ascii="Verdana" w:hAnsi="Verdana"/>
          <w:color w:val="313131"/>
          <w:sz w:val="21"/>
          <w:szCs w:val="21"/>
        </w:rPr>
      </w:pPr>
      <w:hyperlink r:id="rId8" w:history="1">
        <w:r w:rsidR="00BA60F1">
          <w:rPr>
            <w:rStyle w:val="Hyperlink"/>
            <w:rFonts w:ascii="Verdana" w:hAnsi="Verdana"/>
            <w:color w:val="000000"/>
          </w:rPr>
          <w:t> Previous Page</w:t>
        </w:r>
      </w:hyperlink>
      <w:r w:rsidR="00BA60F1">
        <w:rPr>
          <w:rFonts w:ascii="Verdana" w:hAnsi="Verdana"/>
          <w:color w:val="313131"/>
          <w:sz w:val="21"/>
          <w:szCs w:val="21"/>
        </w:rPr>
        <w:t xml:space="preserve"> </w:t>
      </w:r>
      <w:hyperlink r:id="rId9" w:history="1">
        <w:r w:rsidR="00BA60F1">
          <w:rPr>
            <w:rStyle w:val="Hyperlink"/>
            <w:rFonts w:ascii="Verdana" w:hAnsi="Verdana"/>
            <w:color w:val="000000"/>
          </w:rPr>
          <w:t>Next Page  </w:t>
        </w:r>
      </w:hyperlink>
    </w:p>
    <w:p w:rsidR="00BA60F1" w:rsidRDefault="009204E6" w:rsidP="00BA60F1">
      <w:pPr>
        <w:spacing w:before="105" w:after="105"/>
        <w:rPr>
          <w:rFonts w:ascii="Times New Roman" w:hAnsi="Times New Roman"/>
          <w:sz w:val="24"/>
          <w:szCs w:val="24"/>
        </w:rPr>
      </w:pPr>
      <w:r>
        <w:pict>
          <v:rect id="_x0000_i1026" style="width:0;height:0" o:hralign="center" o:hrstd="t" o:hrnoshade="t" o:hr="t" fillcolor="#313131" stroked="f"/>
        </w:pic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frameworks provide resources such as HTML pages, scripts, images, etc. at different routes.</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function is used to define routes in an Express application −</w:t>
      </w:r>
    </w:p>
    <w:p w:rsidR="00BA60F1" w:rsidRDefault="00BA60F1" w:rsidP="00BA60F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app.method(path, handler)</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can be applied to any one of the HTTP verbs – get, set, put, delete. An alternate method also exists, which executes independent of the request type.</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Path is the route at which the request will run.</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Handler is a callback function that executes when a matching request type is found on the relevant route. For example,</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run our application and go to </w:t>
      </w:r>
      <w:r>
        <w:rPr>
          <w:rFonts w:ascii="Verdana" w:hAnsi="Verdana"/>
          <w:b/>
          <w:bCs/>
          <w:color w:val="000000"/>
        </w:rPr>
        <w:t>localhost:3000/hello</w:t>
      </w:r>
      <w:r>
        <w:rPr>
          <w:rFonts w:ascii="Verdana" w:hAnsi="Verdana"/>
          <w:color w:val="000000"/>
        </w:rPr>
        <w:t>, the server receives a get request at route </w:t>
      </w:r>
      <w:r>
        <w:rPr>
          <w:rFonts w:ascii="Verdana" w:hAnsi="Verdana"/>
          <w:b/>
          <w:bCs/>
          <w:color w:val="000000"/>
        </w:rPr>
        <w:t>"/hello"</w:t>
      </w:r>
      <w:r>
        <w:rPr>
          <w:rFonts w:ascii="Verdana" w:hAnsi="Verdana"/>
          <w:color w:val="000000"/>
        </w:rPr>
        <w:t>, our Express app executes the </w:t>
      </w:r>
      <w:r>
        <w:rPr>
          <w:rFonts w:ascii="Verdana" w:hAnsi="Verdana"/>
          <w:b/>
          <w:bCs/>
          <w:color w:val="000000"/>
        </w:rPr>
        <w:t>callback</w:t>
      </w:r>
      <w:r>
        <w:rPr>
          <w:rFonts w:ascii="Verdana" w:hAnsi="Verdana"/>
          <w:color w:val="000000"/>
        </w:rPr>
        <w:t> function attached to this route and sends </w:t>
      </w:r>
      <w:r>
        <w:rPr>
          <w:rFonts w:ascii="Verdana" w:hAnsi="Verdana"/>
          <w:b/>
          <w:bCs/>
          <w:color w:val="000000"/>
        </w:rPr>
        <w:t>"Hello World!"</w:t>
      </w:r>
      <w:r>
        <w:rPr>
          <w:rFonts w:ascii="Verdana" w:hAnsi="Verdana"/>
          <w:color w:val="000000"/>
        </w:rPr>
        <w:t> as the response.</w:t>
      </w:r>
    </w:p>
    <w:p w:rsidR="00BA60F1" w:rsidRDefault="00BA60F1" w:rsidP="00BA60F1">
      <w:pPr>
        <w:rPr>
          <w:rFonts w:ascii="Times New Roman" w:hAnsi="Times New Roman"/>
        </w:rPr>
      </w:pPr>
      <w:r>
        <w:rPr>
          <w:noProof/>
        </w:rPr>
        <w:drawing>
          <wp:inline distT="0" distB="0" distL="0" distR="0">
            <wp:extent cx="6049670" cy="1718945"/>
            <wp:effectExtent l="0" t="0" r="8255" b="0"/>
            <wp:docPr id="6" name="Picture 6"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2771" cy="1725509"/>
                    </a:xfrm>
                    <a:prstGeom prst="rect">
                      <a:avLst/>
                    </a:prstGeom>
                    <a:noFill/>
                    <a:ln>
                      <a:noFill/>
                    </a:ln>
                  </pic:spPr>
                </pic:pic>
              </a:graphicData>
            </a:graphic>
          </wp:inline>
        </w:drawing>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can also have multiple different methods at the same route. For example,</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"You just called the post method at '/hello'!\n"</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test this request, open up your terminal and use cURL to execute the following request −</w:t>
      </w:r>
    </w:p>
    <w:p w:rsidR="00BA60F1" w:rsidRDefault="00BA60F1"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curl -X POST "http://localhost:3000/hello"</w:t>
      </w:r>
    </w:p>
    <w:p w:rsidR="00BA60F1" w:rsidRDefault="00BA60F1" w:rsidP="00BA60F1">
      <w:pPr>
        <w:rPr>
          <w:rFonts w:ascii="Times New Roman" w:hAnsi="Times New Roman"/>
        </w:rPr>
      </w:pPr>
      <w:r>
        <w:rPr>
          <w:noProof/>
        </w:rPr>
        <w:drawing>
          <wp:inline distT="0" distB="0" distL="0" distR="0">
            <wp:extent cx="5706110" cy="446405"/>
            <wp:effectExtent l="0" t="0" r="8890" b="0"/>
            <wp:docPr id="5" name="Picture 5" descr="Cur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l reques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446405"/>
                    </a:xfrm>
                    <a:prstGeom prst="rect">
                      <a:avLst/>
                    </a:prstGeom>
                    <a:noFill/>
                    <a:ln>
                      <a:noFill/>
                    </a:ln>
                  </pic:spPr>
                </pic:pic>
              </a:graphicData>
            </a:graphic>
          </wp:inline>
        </w:drawing>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special method, </w:t>
      </w:r>
      <w:r>
        <w:rPr>
          <w:rFonts w:ascii="Verdana" w:hAnsi="Verdana"/>
          <w:b/>
          <w:bCs/>
          <w:i/>
          <w:iCs/>
          <w:color w:val="000000"/>
        </w:rPr>
        <w:t>all</w:t>
      </w:r>
      <w:r>
        <w:rPr>
          <w:rFonts w:ascii="Verdana" w:hAnsi="Verdana"/>
          <w:color w:val="000000"/>
        </w:rPr>
        <w:t>, is provided by Express to handle all types of http methods at a particular route using the same function. To use this method, try the following.</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all</w:t>
      </w:r>
      <w:r>
        <w:rPr>
          <w:rStyle w:val="pun"/>
          <w:rFonts w:ascii="Consolas" w:hAnsi="Consolas"/>
          <w:color w:val="666600"/>
        </w:rPr>
        <w:t>(</w:t>
      </w:r>
      <w:r>
        <w:rPr>
          <w:rStyle w:val="str"/>
          <w:rFonts w:ascii="Consolas" w:hAnsi="Consolas"/>
          <w:color w:val="008800"/>
        </w:rPr>
        <w:t>'/test'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"HTTP method doesn't have any effect on this route!"</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un"/>
          <w:rFonts w:ascii="Consolas" w:hAnsi="Consolas"/>
          <w:color w:val="666600"/>
        </w:rPr>
        <w:t>});</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is generally used for defining middleware, which we'll discuss in the middleware chapter.</w:t>
      </w:r>
    </w:p>
    <w:p w:rsidR="00BA60F1" w:rsidRDefault="00BA60F1" w:rsidP="00BA60F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Routers</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Defining routes like above is very tedious to maintain. To separate the routes from our main </w:t>
      </w:r>
      <w:r>
        <w:rPr>
          <w:rFonts w:ascii="Verdana" w:hAnsi="Verdana"/>
          <w:b/>
          <w:bCs/>
          <w:color w:val="000000"/>
        </w:rPr>
        <w:t>index.js</w:t>
      </w:r>
      <w:r>
        <w:rPr>
          <w:rFonts w:ascii="Verdana" w:hAnsi="Verdana"/>
          <w:color w:val="000000"/>
        </w:rPr>
        <w:t> file, we will use </w:t>
      </w:r>
      <w:r>
        <w:rPr>
          <w:rFonts w:ascii="Verdana" w:hAnsi="Verdana"/>
          <w:b/>
          <w:bCs/>
          <w:color w:val="000000"/>
        </w:rPr>
        <w:t>Express.Router</w:t>
      </w:r>
      <w:r>
        <w:rPr>
          <w:rFonts w:ascii="Verdana" w:hAnsi="Verdana"/>
          <w:color w:val="000000"/>
        </w:rPr>
        <w:t>. Create a new file called </w:t>
      </w:r>
      <w:r>
        <w:rPr>
          <w:rFonts w:ascii="Verdana" w:hAnsi="Verdana"/>
          <w:b/>
          <w:bCs/>
          <w:color w:val="000000"/>
        </w:rPr>
        <w:t>things.js</w:t>
      </w:r>
      <w:r>
        <w:rPr>
          <w:rFonts w:ascii="Verdana" w:hAnsi="Verdana"/>
          <w:color w:val="000000"/>
        </w:rPr>
        <w:t> and type the following in it.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router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r>
        <w:rPr>
          <w:rStyle w:val="typ"/>
          <w:rFonts w:ascii="Consolas" w:hAnsi="Consolas"/>
          <w:color w:val="7F0055"/>
        </w:rPr>
        <w:t>Router</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'GET route on things.'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lastRenderedPageBreak/>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'POST route on things.'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//export this router to use in our index.js</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kwd"/>
          <w:rFonts w:ascii="Consolas" w:hAnsi="Consolas"/>
          <w:color w:val="000088"/>
        </w:rPr>
        <w:t>module</w:t>
      </w:r>
      <w:r>
        <w:rPr>
          <w:rStyle w:val="pun"/>
          <w:rFonts w:ascii="Consolas" w:hAnsi="Consolas"/>
          <w:color w:val="666600"/>
        </w:rPr>
        <w:t>.</w:t>
      </w:r>
      <w:r>
        <w:rPr>
          <w:rStyle w:val="pln"/>
          <w:rFonts w:ascii="Consolas" w:hAnsi="Consolas"/>
          <w:color w:val="313131"/>
        </w:rPr>
        <w:t xml:space="preserve">exports </w:t>
      </w:r>
      <w:r>
        <w:rPr>
          <w:rStyle w:val="pun"/>
          <w:rFonts w:ascii="Consolas" w:hAnsi="Consolas"/>
          <w:color w:val="666600"/>
        </w:rPr>
        <w:t>=</w:t>
      </w:r>
      <w:r>
        <w:rPr>
          <w:rStyle w:val="pln"/>
          <w:rFonts w:ascii="Consolas" w:hAnsi="Consolas"/>
          <w:color w:val="313131"/>
        </w:rPr>
        <w:t xml:space="preserve"> router</w:t>
      </w:r>
      <w:r>
        <w:rPr>
          <w:rStyle w:val="pun"/>
          <w:rFonts w:ascii="Consolas" w:hAnsi="Consolas"/>
          <w:color w:val="666600"/>
        </w:rPr>
        <w:t>;</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to use this router in our </w:t>
      </w:r>
      <w:r>
        <w:rPr>
          <w:rFonts w:ascii="Verdana" w:hAnsi="Verdana"/>
          <w:b/>
          <w:bCs/>
          <w:color w:val="000000"/>
        </w:rPr>
        <w:t>index.js</w:t>
      </w:r>
      <w:r>
        <w:rPr>
          <w:rFonts w:ascii="Verdana" w:hAnsi="Verdana"/>
          <w:color w:val="000000"/>
        </w:rPr>
        <w:t>, type in the following before the </w:t>
      </w:r>
      <w:r>
        <w:rPr>
          <w:rFonts w:ascii="Verdana" w:hAnsi="Verdana"/>
          <w:b/>
          <w:bCs/>
          <w:color w:val="000000"/>
        </w:rPr>
        <w:t>app.listen</w:t>
      </w:r>
      <w:r>
        <w:rPr>
          <w:rFonts w:ascii="Verdana" w:hAnsi="Verdana"/>
          <w:color w:val="000000"/>
        </w:rPr>
        <w:t> function call.</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things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'./things.js'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//both index.js and things.js should be in same directory</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str"/>
          <w:rFonts w:ascii="Consolas" w:hAnsi="Consolas"/>
          <w:color w:val="008800"/>
        </w:rPr>
        <w:t>'/things'</w:t>
      </w:r>
      <w:r>
        <w:rPr>
          <w:rStyle w:val="pun"/>
          <w:rFonts w:ascii="Consolas" w:hAnsi="Consolas"/>
          <w:color w:val="666600"/>
        </w:rPr>
        <w:t>,</w:t>
      </w:r>
      <w:r>
        <w:rPr>
          <w:rStyle w:val="pln"/>
          <w:rFonts w:ascii="Consolas" w:hAnsi="Consolas"/>
          <w:color w:val="313131"/>
        </w:rPr>
        <w:t xml:space="preserve"> things</w:t>
      </w:r>
      <w:r>
        <w:rPr>
          <w:rStyle w:val="pun"/>
          <w:rFonts w:ascii="Consolas" w:hAnsi="Consolas"/>
          <w:color w:val="666600"/>
        </w:rPr>
        <w:t>);</w:t>
      </w: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BA60F1" w:rsidRDefault="00BA60F1" w:rsidP="00BA60F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i/>
          <w:iCs/>
          <w:color w:val="000000"/>
        </w:rPr>
        <w:t>app.use</w:t>
      </w:r>
      <w:r>
        <w:rPr>
          <w:rFonts w:ascii="Verdana" w:hAnsi="Verdana"/>
          <w:color w:val="000000"/>
        </w:rPr>
        <w:t> function call on route </w:t>
      </w:r>
      <w:r>
        <w:rPr>
          <w:rFonts w:ascii="Verdana" w:hAnsi="Verdana"/>
          <w:b/>
          <w:bCs/>
          <w:color w:val="000000"/>
        </w:rPr>
        <w:t>'/things'</w:t>
      </w:r>
      <w:r>
        <w:rPr>
          <w:rFonts w:ascii="Verdana" w:hAnsi="Verdana"/>
          <w:color w:val="000000"/>
        </w:rPr>
        <w:t> attaches the </w:t>
      </w:r>
      <w:r>
        <w:rPr>
          <w:rFonts w:ascii="Verdana" w:hAnsi="Verdana"/>
          <w:b/>
          <w:bCs/>
          <w:color w:val="000000"/>
        </w:rPr>
        <w:t>things</w:t>
      </w:r>
      <w:r>
        <w:rPr>
          <w:rFonts w:ascii="Verdana" w:hAnsi="Verdana"/>
          <w:color w:val="000000"/>
        </w:rPr>
        <w:t> router with this route. Now whatever requests our app gets at the '/things', will be handled by our things.js router. The </w:t>
      </w:r>
      <w:r>
        <w:rPr>
          <w:rFonts w:ascii="Verdana" w:hAnsi="Verdana"/>
          <w:b/>
          <w:bCs/>
          <w:color w:val="000000"/>
        </w:rPr>
        <w:t>'/'</w:t>
      </w:r>
      <w:r>
        <w:rPr>
          <w:rFonts w:ascii="Verdana" w:hAnsi="Verdana"/>
          <w:color w:val="000000"/>
        </w:rPr>
        <w:t> route in things.js is actually a subroute of '/things'. Visit localhost:3000/things/ and you will see the following output.</w:t>
      </w:r>
    </w:p>
    <w:p w:rsidR="00BA60F1" w:rsidRDefault="00BA60F1" w:rsidP="00BA60F1">
      <w:pPr>
        <w:rPr>
          <w:rFonts w:ascii="Times New Roman" w:hAnsi="Times New Roman"/>
        </w:rPr>
      </w:pPr>
      <w:r>
        <w:rPr>
          <w:noProof/>
        </w:rPr>
        <w:drawing>
          <wp:inline distT="0" distB="0" distL="0" distR="0">
            <wp:extent cx="5852160" cy="1301750"/>
            <wp:effectExtent l="0" t="0" r="0" b="0"/>
            <wp:docPr id="4" name="Picture 4" descr="Rout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uter Thing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9700" cy="1307876"/>
                    </a:xfrm>
                    <a:prstGeom prst="rect">
                      <a:avLst/>
                    </a:prstGeom>
                    <a:noFill/>
                    <a:ln>
                      <a:noFill/>
                    </a:ln>
                  </pic:spPr>
                </pic:pic>
              </a:graphicData>
            </a:graphic>
          </wp:inline>
        </w:drawing>
      </w:r>
    </w:p>
    <w:p w:rsidR="00BA60F1" w:rsidRDefault="00BA60F1" w:rsidP="00BA60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Routers are very helpful in separating concerns and keep relevant portions of our code together. They help in building maintainable code. You should define your routes relating to an entity in a single file and include it using the above method in your </w:t>
      </w:r>
      <w:r>
        <w:rPr>
          <w:rFonts w:ascii="Verdana" w:hAnsi="Verdana"/>
          <w:b/>
          <w:bCs/>
          <w:color w:val="000000"/>
        </w:rPr>
        <w:t>index.js</w:t>
      </w:r>
      <w:r>
        <w:rPr>
          <w:rFonts w:ascii="Verdana" w:hAnsi="Verdana"/>
          <w:color w:val="000000"/>
        </w:rPr>
        <w:t> file.</w:t>
      </w:r>
    </w:p>
    <w:p w:rsidR="00BC22F6" w:rsidRPr="00BC22F6" w:rsidRDefault="00BC22F6" w:rsidP="00BC22F6">
      <w:pPr>
        <w:spacing w:after="0" w:line="240" w:lineRule="auto"/>
        <w:jc w:val="center"/>
        <w:rPr>
          <w:rFonts w:ascii="Verdana" w:eastAsia="Times New Roman" w:hAnsi="Verdana" w:cs="Times New Roman"/>
          <w:color w:val="313131"/>
          <w:sz w:val="21"/>
          <w:szCs w:val="21"/>
        </w:rPr>
      </w:pPr>
      <w:ins w:id="0" w:author="Unknown">
        <w:r w:rsidRPr="00BC22F6">
          <w:rPr>
            <w:rFonts w:ascii="Verdana" w:eastAsia="Times New Roman" w:hAnsi="Verdana" w:cs="Times New Roman"/>
            <w:color w:val="313131"/>
            <w:sz w:val="21"/>
            <w:szCs w:val="21"/>
            <w:bdr w:val="none" w:sz="0" w:space="0" w:color="auto" w:frame="1"/>
          </w:rPr>
          <w:br/>
        </w:r>
      </w:ins>
    </w:p>
    <w:p w:rsidR="00BC22F6" w:rsidRPr="00BC22F6" w:rsidRDefault="009204E6" w:rsidP="00BC22F6">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27" style="width:0;height:0" o:hralign="center" o:hrstd="t" o:hrnoshade="t" o:hr="t" fillcolor="#313131" stroked="f"/>
        </w:pict>
      </w:r>
    </w:p>
    <w:p w:rsidR="00BC22F6" w:rsidRPr="00BC22F6" w:rsidRDefault="009204E6" w:rsidP="00BC22F6">
      <w:pPr>
        <w:spacing w:before="105" w:after="105" w:line="240" w:lineRule="auto"/>
        <w:jc w:val="center"/>
        <w:rPr>
          <w:rFonts w:ascii="Verdana" w:eastAsia="Times New Roman" w:hAnsi="Verdana" w:cs="Times New Roman"/>
          <w:b/>
          <w:color w:val="313131"/>
          <w:sz w:val="21"/>
          <w:szCs w:val="21"/>
        </w:rPr>
      </w:pPr>
      <w:hyperlink r:id="rId13" w:history="1">
        <w:r w:rsidR="00BC22F6" w:rsidRPr="00BC22F6">
          <w:rPr>
            <w:rFonts w:ascii="Verdana" w:eastAsia="Times New Roman" w:hAnsi="Verdana" w:cs="Times New Roman"/>
            <w:b/>
            <w:color w:val="000000"/>
          </w:rPr>
          <w:t> Previous Page</w:t>
        </w:r>
      </w:hyperlink>
      <w:r w:rsidR="00BC22F6" w:rsidRPr="00BC22F6">
        <w:rPr>
          <w:rFonts w:ascii="Verdana" w:eastAsia="Times New Roman" w:hAnsi="Verdana" w:cs="Times New Roman"/>
          <w:b/>
          <w:color w:val="313131"/>
          <w:sz w:val="21"/>
          <w:szCs w:val="21"/>
        </w:rPr>
        <w:t xml:space="preserve">      </w:t>
      </w:r>
      <w:hyperlink r:id="rId14" w:history="1">
        <w:r w:rsidR="00BC22F6" w:rsidRPr="00BC22F6">
          <w:rPr>
            <w:rFonts w:ascii="Verdana" w:eastAsia="Times New Roman" w:hAnsi="Verdana" w:cs="Times New Roman"/>
            <w:b/>
            <w:color w:val="000000"/>
            <w:shd w:val="clear" w:color="auto" w:fill="EEEEEE"/>
          </w:rPr>
          <w:t>Next Page  </w:t>
        </w:r>
      </w:hyperlink>
    </w:p>
    <w:p w:rsidR="00BC22F6" w:rsidRPr="00BC22F6" w:rsidRDefault="00BC22F6" w:rsidP="00BC22F6">
      <w:pPr>
        <w:spacing w:before="105" w:after="105" w:line="240" w:lineRule="auto"/>
        <w:rPr>
          <w:rFonts w:ascii="Times New Roman" w:eastAsia="Times New Roman" w:hAnsi="Times New Roman" w:cs="Times New Roman"/>
          <w:sz w:val="24"/>
          <w:szCs w:val="24"/>
        </w:rPr>
      </w:pPr>
    </w:p>
    <w:p w:rsidR="00BC22F6" w:rsidRPr="00BC22F6" w:rsidRDefault="00BC22F6" w:rsidP="00BC22F6">
      <w:pPr>
        <w:spacing w:after="144" w:line="360" w:lineRule="atLeast"/>
        <w:ind w:left="48" w:right="48"/>
        <w:jc w:val="both"/>
        <w:rPr>
          <w:rFonts w:ascii="Verdana" w:eastAsia="Times New Roman" w:hAnsi="Verdana" w:cs="Times New Roman"/>
          <w:color w:val="000000"/>
          <w:sz w:val="24"/>
          <w:szCs w:val="24"/>
        </w:rPr>
      </w:pPr>
      <w:r w:rsidRPr="00BC22F6">
        <w:rPr>
          <w:rFonts w:ascii="Verdana" w:eastAsia="Times New Roman" w:hAnsi="Verdana" w:cs="Times New Roman"/>
          <w:color w:val="000000"/>
          <w:sz w:val="24"/>
          <w:szCs w:val="24"/>
        </w:rPr>
        <w:lastRenderedPageBreak/>
        <w:t>The HTTP method is supplied in the request and specifies the operation that the client has requested. The following table lists the most used HTTP methods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3"/>
        <w:gridCol w:w="8492"/>
      </w:tblGrid>
      <w:tr w:rsidR="00BC22F6" w:rsidRPr="00BC22F6" w:rsidTr="00BC22F6">
        <w:tc>
          <w:tcPr>
            <w:tcW w:w="0" w:type="auto"/>
            <w:shd w:val="clear" w:color="auto" w:fill="auto"/>
            <w:tcMar>
              <w:top w:w="120" w:type="dxa"/>
              <w:left w:w="120" w:type="dxa"/>
              <w:bottom w:w="120" w:type="dxa"/>
              <w:right w:w="120" w:type="dxa"/>
            </w:tcMar>
            <w:hideMark/>
          </w:tcPr>
          <w:p w:rsidR="00BC22F6" w:rsidRPr="00BC22F6" w:rsidRDefault="00BC22F6" w:rsidP="00BC22F6">
            <w:pPr>
              <w:spacing w:after="0" w:line="240" w:lineRule="auto"/>
              <w:rPr>
                <w:rFonts w:ascii="Verdana" w:eastAsia="Times New Roman" w:hAnsi="Verdana" w:cs="Times New Roman"/>
                <w:b/>
                <w:bCs/>
                <w:color w:val="313131"/>
                <w:sz w:val="21"/>
                <w:szCs w:val="21"/>
              </w:rPr>
            </w:pPr>
            <w:r w:rsidRPr="00BC22F6">
              <w:rPr>
                <w:rFonts w:ascii="Verdana" w:eastAsia="Times New Roman" w:hAnsi="Verdana" w:cs="Times New Roman"/>
                <w:b/>
                <w:bCs/>
                <w:color w:val="313131"/>
                <w:sz w:val="21"/>
                <w:szCs w:val="21"/>
              </w:rPr>
              <w:t>S.No.</w:t>
            </w:r>
          </w:p>
        </w:tc>
        <w:tc>
          <w:tcPr>
            <w:tcW w:w="8492" w:type="dxa"/>
            <w:shd w:val="clear" w:color="auto" w:fill="auto"/>
            <w:tcMar>
              <w:top w:w="120" w:type="dxa"/>
              <w:left w:w="120" w:type="dxa"/>
              <w:bottom w:w="120" w:type="dxa"/>
              <w:right w:w="120" w:type="dxa"/>
            </w:tcMar>
            <w:hideMark/>
          </w:tcPr>
          <w:p w:rsidR="00BC22F6" w:rsidRPr="00BC22F6" w:rsidRDefault="00BC22F6" w:rsidP="00BC22F6">
            <w:pPr>
              <w:spacing w:after="0" w:line="240" w:lineRule="auto"/>
              <w:jc w:val="center"/>
              <w:rPr>
                <w:rFonts w:ascii="Verdana" w:eastAsia="Times New Roman" w:hAnsi="Verdana" w:cs="Times New Roman"/>
                <w:b/>
                <w:bCs/>
                <w:color w:val="313131"/>
                <w:sz w:val="21"/>
                <w:szCs w:val="21"/>
              </w:rPr>
            </w:pPr>
            <w:r w:rsidRPr="00BC22F6">
              <w:rPr>
                <w:rFonts w:ascii="Verdana" w:eastAsia="Times New Roman" w:hAnsi="Verdana" w:cs="Times New Roman"/>
                <w:b/>
                <w:bCs/>
                <w:color w:val="313131"/>
                <w:sz w:val="21"/>
                <w:szCs w:val="21"/>
              </w:rPr>
              <w:t>Method &amp; Description</w:t>
            </w:r>
          </w:p>
        </w:tc>
      </w:tr>
      <w:tr w:rsidR="00BC22F6" w:rsidRPr="00BC22F6" w:rsidTr="00BC22F6">
        <w:tc>
          <w:tcPr>
            <w:tcW w:w="0" w:type="auto"/>
            <w:shd w:val="clear" w:color="auto" w:fill="auto"/>
            <w:tcMar>
              <w:top w:w="120" w:type="dxa"/>
              <w:left w:w="120" w:type="dxa"/>
              <w:bottom w:w="120" w:type="dxa"/>
              <w:right w:w="120" w:type="dxa"/>
            </w:tcMar>
            <w:hideMark/>
          </w:tcPr>
          <w:p w:rsidR="00BC22F6" w:rsidRPr="00BC22F6" w:rsidRDefault="00BC22F6" w:rsidP="00BC22F6">
            <w:pPr>
              <w:spacing w:after="0" w:line="240" w:lineRule="auto"/>
              <w:rPr>
                <w:rFonts w:ascii="Verdana" w:eastAsia="Times New Roman" w:hAnsi="Verdana" w:cs="Times New Roman"/>
                <w:color w:val="313131"/>
                <w:sz w:val="21"/>
                <w:szCs w:val="21"/>
              </w:rPr>
            </w:pPr>
            <w:r w:rsidRPr="00BC22F6">
              <w:rPr>
                <w:rFonts w:ascii="Verdana" w:eastAsia="Times New Roman" w:hAnsi="Verdana" w:cs="Times New Roman"/>
                <w:color w:val="313131"/>
                <w:sz w:val="21"/>
                <w:szCs w:val="21"/>
              </w:rPr>
              <w:t>1</w:t>
            </w:r>
          </w:p>
        </w:tc>
        <w:tc>
          <w:tcPr>
            <w:tcW w:w="8492" w:type="dxa"/>
            <w:shd w:val="clear" w:color="auto" w:fill="auto"/>
            <w:tcMar>
              <w:top w:w="120" w:type="dxa"/>
              <w:left w:w="120" w:type="dxa"/>
              <w:bottom w:w="120" w:type="dxa"/>
              <w:right w:w="120" w:type="dxa"/>
            </w:tcMar>
            <w:hideMark/>
          </w:tcPr>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b/>
                <w:bCs/>
                <w:color w:val="000000"/>
                <w:sz w:val="21"/>
                <w:szCs w:val="21"/>
              </w:rPr>
              <w:t>GET</w:t>
            </w:r>
          </w:p>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color w:val="000000"/>
                <w:sz w:val="21"/>
                <w:szCs w:val="21"/>
              </w:rPr>
              <w:t>The GET method requests a representation of the specified resource. Requests using GET should only retrieve data and should have no other effect.</w:t>
            </w:r>
          </w:p>
        </w:tc>
      </w:tr>
      <w:tr w:rsidR="00BC22F6" w:rsidRPr="00BC22F6" w:rsidTr="00BC22F6">
        <w:tc>
          <w:tcPr>
            <w:tcW w:w="0" w:type="auto"/>
            <w:shd w:val="clear" w:color="auto" w:fill="auto"/>
            <w:tcMar>
              <w:top w:w="120" w:type="dxa"/>
              <w:left w:w="120" w:type="dxa"/>
              <w:bottom w:w="120" w:type="dxa"/>
              <w:right w:w="120" w:type="dxa"/>
            </w:tcMar>
            <w:hideMark/>
          </w:tcPr>
          <w:p w:rsidR="00BC22F6" w:rsidRPr="00BC22F6" w:rsidRDefault="00BC22F6" w:rsidP="00BC22F6">
            <w:pPr>
              <w:spacing w:after="0" w:line="240" w:lineRule="auto"/>
              <w:rPr>
                <w:rFonts w:ascii="Verdana" w:eastAsia="Times New Roman" w:hAnsi="Verdana" w:cs="Times New Roman"/>
                <w:color w:val="313131"/>
                <w:sz w:val="21"/>
                <w:szCs w:val="21"/>
              </w:rPr>
            </w:pPr>
            <w:r w:rsidRPr="00BC22F6">
              <w:rPr>
                <w:rFonts w:ascii="Verdana" w:eastAsia="Times New Roman" w:hAnsi="Verdana" w:cs="Times New Roman"/>
                <w:color w:val="313131"/>
                <w:sz w:val="21"/>
                <w:szCs w:val="21"/>
              </w:rPr>
              <w:t>2</w:t>
            </w:r>
          </w:p>
        </w:tc>
        <w:tc>
          <w:tcPr>
            <w:tcW w:w="8492" w:type="dxa"/>
            <w:shd w:val="clear" w:color="auto" w:fill="auto"/>
            <w:tcMar>
              <w:top w:w="120" w:type="dxa"/>
              <w:left w:w="120" w:type="dxa"/>
              <w:bottom w:w="120" w:type="dxa"/>
              <w:right w:w="120" w:type="dxa"/>
            </w:tcMar>
            <w:hideMark/>
          </w:tcPr>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b/>
                <w:bCs/>
                <w:color w:val="000000"/>
                <w:sz w:val="21"/>
                <w:szCs w:val="21"/>
              </w:rPr>
              <w:t>POST</w:t>
            </w:r>
          </w:p>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color w:val="000000"/>
                <w:sz w:val="21"/>
                <w:szCs w:val="21"/>
              </w:rPr>
              <w:t>The POST method requests that the server accept the data enclosed in the request as a new object/entity of the resource identified by the URI.</w:t>
            </w:r>
          </w:p>
        </w:tc>
      </w:tr>
      <w:tr w:rsidR="00BC22F6" w:rsidRPr="00BC22F6" w:rsidTr="00BC22F6">
        <w:tc>
          <w:tcPr>
            <w:tcW w:w="0" w:type="auto"/>
            <w:shd w:val="clear" w:color="auto" w:fill="auto"/>
            <w:tcMar>
              <w:top w:w="120" w:type="dxa"/>
              <w:left w:w="120" w:type="dxa"/>
              <w:bottom w:w="120" w:type="dxa"/>
              <w:right w:w="120" w:type="dxa"/>
            </w:tcMar>
            <w:hideMark/>
          </w:tcPr>
          <w:p w:rsidR="00BC22F6" w:rsidRPr="00BC22F6" w:rsidRDefault="00BC22F6" w:rsidP="00BC22F6">
            <w:pPr>
              <w:spacing w:after="0" w:line="240" w:lineRule="auto"/>
              <w:rPr>
                <w:rFonts w:ascii="Verdana" w:eastAsia="Times New Roman" w:hAnsi="Verdana" w:cs="Times New Roman"/>
                <w:color w:val="313131"/>
                <w:sz w:val="21"/>
                <w:szCs w:val="21"/>
              </w:rPr>
            </w:pPr>
            <w:r w:rsidRPr="00BC22F6">
              <w:rPr>
                <w:rFonts w:ascii="Verdana" w:eastAsia="Times New Roman" w:hAnsi="Verdana" w:cs="Times New Roman"/>
                <w:color w:val="313131"/>
                <w:sz w:val="21"/>
                <w:szCs w:val="21"/>
              </w:rPr>
              <w:t>3</w:t>
            </w:r>
          </w:p>
        </w:tc>
        <w:tc>
          <w:tcPr>
            <w:tcW w:w="8492" w:type="dxa"/>
            <w:shd w:val="clear" w:color="auto" w:fill="auto"/>
            <w:tcMar>
              <w:top w:w="120" w:type="dxa"/>
              <w:left w:w="120" w:type="dxa"/>
              <w:bottom w:w="120" w:type="dxa"/>
              <w:right w:w="120" w:type="dxa"/>
            </w:tcMar>
            <w:hideMark/>
          </w:tcPr>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b/>
                <w:bCs/>
                <w:color w:val="000000"/>
                <w:sz w:val="21"/>
                <w:szCs w:val="21"/>
              </w:rPr>
              <w:t>PUT</w:t>
            </w:r>
          </w:p>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color w:val="000000"/>
                <w:sz w:val="21"/>
                <w:szCs w:val="21"/>
              </w:rPr>
              <w:t>The PUT method requests that the server accept the data enclosed in the request as a modification to existing object identified by the URI. If it does not exist then the PUT method should create one.</w:t>
            </w:r>
          </w:p>
        </w:tc>
      </w:tr>
      <w:tr w:rsidR="00BC22F6" w:rsidRPr="00BC22F6" w:rsidTr="00BC22F6">
        <w:tc>
          <w:tcPr>
            <w:tcW w:w="0" w:type="auto"/>
            <w:shd w:val="clear" w:color="auto" w:fill="auto"/>
            <w:tcMar>
              <w:top w:w="120" w:type="dxa"/>
              <w:left w:w="120" w:type="dxa"/>
              <w:bottom w:w="120" w:type="dxa"/>
              <w:right w:w="120" w:type="dxa"/>
            </w:tcMar>
            <w:hideMark/>
          </w:tcPr>
          <w:p w:rsidR="00BC22F6" w:rsidRPr="00BC22F6" w:rsidRDefault="00BC22F6" w:rsidP="00BC22F6">
            <w:pPr>
              <w:spacing w:after="0" w:line="240" w:lineRule="auto"/>
              <w:rPr>
                <w:rFonts w:ascii="Verdana" w:eastAsia="Times New Roman" w:hAnsi="Verdana" w:cs="Times New Roman"/>
                <w:color w:val="313131"/>
                <w:sz w:val="21"/>
                <w:szCs w:val="21"/>
              </w:rPr>
            </w:pPr>
            <w:r w:rsidRPr="00BC22F6">
              <w:rPr>
                <w:rFonts w:ascii="Verdana" w:eastAsia="Times New Roman" w:hAnsi="Verdana" w:cs="Times New Roman"/>
                <w:color w:val="313131"/>
                <w:sz w:val="21"/>
                <w:szCs w:val="21"/>
              </w:rPr>
              <w:t>4</w:t>
            </w:r>
          </w:p>
        </w:tc>
        <w:tc>
          <w:tcPr>
            <w:tcW w:w="8492" w:type="dxa"/>
            <w:shd w:val="clear" w:color="auto" w:fill="auto"/>
            <w:tcMar>
              <w:top w:w="120" w:type="dxa"/>
              <w:left w:w="120" w:type="dxa"/>
              <w:bottom w:w="120" w:type="dxa"/>
              <w:right w:w="120" w:type="dxa"/>
            </w:tcMar>
            <w:hideMark/>
          </w:tcPr>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b/>
                <w:bCs/>
                <w:color w:val="000000"/>
                <w:sz w:val="21"/>
                <w:szCs w:val="21"/>
              </w:rPr>
              <w:t>DELETE</w:t>
            </w:r>
          </w:p>
          <w:p w:rsidR="00BC22F6" w:rsidRPr="00BC22F6" w:rsidRDefault="00BC22F6" w:rsidP="00BC22F6">
            <w:pPr>
              <w:spacing w:after="0" w:line="240" w:lineRule="auto"/>
              <w:ind w:left="48" w:right="48"/>
              <w:jc w:val="both"/>
              <w:rPr>
                <w:rFonts w:ascii="Verdana" w:eastAsia="Times New Roman" w:hAnsi="Verdana" w:cs="Times New Roman"/>
                <w:color w:val="000000"/>
                <w:sz w:val="21"/>
                <w:szCs w:val="21"/>
              </w:rPr>
            </w:pPr>
            <w:r w:rsidRPr="00BC22F6">
              <w:rPr>
                <w:rFonts w:ascii="Verdana" w:eastAsia="Times New Roman" w:hAnsi="Verdana" w:cs="Times New Roman"/>
                <w:color w:val="000000"/>
                <w:sz w:val="21"/>
                <w:szCs w:val="21"/>
              </w:rPr>
              <w:t>The DELETE method requests that the server delete the specified resource.</w:t>
            </w:r>
          </w:p>
        </w:tc>
      </w:tr>
    </w:tbl>
    <w:p w:rsidR="00BC22F6" w:rsidRDefault="00BC22F6" w:rsidP="00BC22F6">
      <w:pPr>
        <w:spacing w:after="144" w:line="360" w:lineRule="atLeast"/>
        <w:ind w:left="48" w:right="48"/>
        <w:jc w:val="both"/>
        <w:rPr>
          <w:rFonts w:ascii="Verdana" w:eastAsia="Times New Roman" w:hAnsi="Verdana" w:cs="Times New Roman"/>
          <w:color w:val="000000"/>
          <w:sz w:val="24"/>
          <w:szCs w:val="24"/>
        </w:rPr>
      </w:pPr>
      <w:r w:rsidRPr="00BC22F6">
        <w:rPr>
          <w:rFonts w:ascii="Verdana" w:eastAsia="Times New Roman" w:hAnsi="Verdana" w:cs="Times New Roman"/>
          <w:color w:val="000000"/>
          <w:sz w:val="24"/>
          <w:szCs w:val="24"/>
        </w:rPr>
        <w:t>These are the most common HTTP methods. To learn more about the methods, visit </w:t>
      </w:r>
      <w:hyperlink r:id="rId15" w:history="1">
        <w:r w:rsidRPr="00BC22F6">
          <w:rPr>
            <w:rFonts w:ascii="Verdana" w:eastAsia="Times New Roman" w:hAnsi="Verdana" w:cs="Times New Roman"/>
            <w:color w:val="313131"/>
            <w:sz w:val="24"/>
            <w:szCs w:val="24"/>
          </w:rPr>
          <w:t>http://www.tutorialspoint.com/http/http_methods.htm</w:t>
        </w:r>
      </w:hyperlink>
      <w:r w:rsidRPr="00BC22F6">
        <w:rPr>
          <w:rFonts w:ascii="Verdana" w:eastAsia="Times New Roman" w:hAnsi="Verdana" w:cs="Times New Roman"/>
          <w:color w:val="000000"/>
          <w:sz w:val="24"/>
          <w:szCs w:val="24"/>
        </w:rPr>
        <w:t>.</w:t>
      </w:r>
    </w:p>
    <w:p w:rsidR="00193E61" w:rsidRDefault="00193E61" w:rsidP="00BC22F6">
      <w:pPr>
        <w:spacing w:after="144" w:line="360" w:lineRule="atLeast"/>
        <w:ind w:left="48" w:right="48"/>
        <w:jc w:val="both"/>
        <w:rPr>
          <w:rFonts w:ascii="Verdana" w:eastAsia="Times New Roman" w:hAnsi="Verdana" w:cs="Times New Roman"/>
          <w:color w:val="000000"/>
          <w:sz w:val="24"/>
          <w:szCs w:val="24"/>
        </w:rPr>
      </w:pPr>
    </w:p>
    <w:p w:rsidR="00193E61" w:rsidRPr="00193E61" w:rsidRDefault="00193E61" w:rsidP="00193E61">
      <w:pPr>
        <w:spacing w:after="144" w:line="360" w:lineRule="atLeast"/>
        <w:ind w:left="48" w:right="48"/>
        <w:jc w:val="center"/>
        <w:rPr>
          <w:rFonts w:ascii="Verdana" w:eastAsia="Times New Roman" w:hAnsi="Verdana" w:cs="Times New Roman"/>
          <w:b/>
          <w:color w:val="000000"/>
          <w:sz w:val="24"/>
          <w:szCs w:val="24"/>
        </w:rPr>
      </w:pPr>
      <w:r w:rsidRPr="00193E61">
        <w:rPr>
          <w:rFonts w:ascii="Verdana" w:eastAsia="Times New Roman" w:hAnsi="Verdana" w:cs="Times New Roman"/>
          <w:b/>
          <w:color w:val="000000"/>
          <w:sz w:val="24"/>
          <w:szCs w:val="24"/>
        </w:rPr>
        <w:t>New chapter</w:t>
      </w:r>
    </w:p>
    <w:p w:rsidR="00193E61" w:rsidRDefault="009204E6" w:rsidP="00193E61">
      <w:pPr>
        <w:spacing w:before="105" w:after="105"/>
      </w:pPr>
      <w:r>
        <w:pict>
          <v:rect id="_x0000_i1028" style="width:0;height:0" o:hralign="center" o:hrstd="t" o:hrnoshade="t" o:hr="t" fillcolor="#313131" stroked="f"/>
        </w:pict>
      </w:r>
    </w:p>
    <w:p w:rsidR="00193E61" w:rsidRDefault="009204E6" w:rsidP="00193E61">
      <w:pPr>
        <w:spacing w:before="105" w:after="105"/>
        <w:jc w:val="center"/>
        <w:rPr>
          <w:rFonts w:ascii="Verdana" w:hAnsi="Verdana"/>
          <w:color w:val="313131"/>
          <w:sz w:val="21"/>
          <w:szCs w:val="21"/>
        </w:rPr>
      </w:pPr>
      <w:hyperlink r:id="rId16" w:history="1">
        <w:r w:rsidR="00193E61">
          <w:rPr>
            <w:rStyle w:val="Hyperlink"/>
            <w:rFonts w:ascii="Verdana" w:hAnsi="Verdana"/>
            <w:color w:val="000000"/>
          </w:rPr>
          <w:t> Previous Page</w:t>
        </w:r>
      </w:hyperlink>
      <w:r w:rsidR="00193E61">
        <w:rPr>
          <w:rFonts w:ascii="Verdana" w:hAnsi="Verdana"/>
          <w:color w:val="313131"/>
          <w:sz w:val="21"/>
          <w:szCs w:val="21"/>
        </w:rPr>
        <w:t xml:space="preserve">  </w:t>
      </w:r>
      <w:hyperlink r:id="rId17" w:history="1">
        <w:r w:rsidR="00193E61">
          <w:rPr>
            <w:rStyle w:val="Hyperlink"/>
            <w:rFonts w:ascii="Verdana" w:hAnsi="Verdana"/>
            <w:color w:val="000000"/>
          </w:rPr>
          <w:t>Next Page  </w:t>
        </w:r>
      </w:hyperlink>
    </w:p>
    <w:p w:rsidR="00193E61" w:rsidRDefault="009204E6" w:rsidP="00193E61">
      <w:pPr>
        <w:spacing w:before="105" w:after="105"/>
        <w:rPr>
          <w:rFonts w:ascii="Times New Roman" w:hAnsi="Times New Roman"/>
          <w:sz w:val="24"/>
          <w:szCs w:val="24"/>
        </w:rPr>
      </w:pPr>
      <w:r>
        <w:pict>
          <v:rect id="_x0000_i1029" style="width:0;height:0" o:hralign="center" o:hrstd="t" o:hrnoshade="t" o:hr="t" fillcolor="#313131" stroked="f"/>
        </w:pic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now define routes, but those are static or fixed. To use the dynamic routes, we SHOULD provide different types of routes. Using dynamic routes allows us to pass parameters and process based on them.</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a dynamic route −</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r>
        <w:rPr>
          <w:rStyle w:val="kwd"/>
          <w:rFonts w:ascii="Consolas" w:hAnsi="Consolas"/>
          <w:color w:val="000088"/>
          <w:sz w:val="18"/>
          <w:szCs w:val="18"/>
        </w:rPr>
        <w:t>var</w:t>
      </w:r>
      <w:r>
        <w:rPr>
          <w:rStyle w:val="pln"/>
          <w:rFonts w:ascii="Consolas" w:hAnsi="Consolas"/>
          <w:color w:val="313131"/>
          <w:sz w:val="18"/>
          <w:szCs w:val="18"/>
        </w:rPr>
        <w:t xml:space="preserve"> express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require</w:t>
      </w:r>
      <w:r>
        <w:rPr>
          <w:rStyle w:val="pun"/>
          <w:rFonts w:ascii="Consolas" w:hAnsi="Consolas"/>
          <w:color w:val="666600"/>
          <w:sz w:val="18"/>
          <w:szCs w:val="18"/>
        </w:rPr>
        <w:t>(</w:t>
      </w:r>
      <w:r>
        <w:rPr>
          <w:rStyle w:val="str"/>
          <w:rFonts w:ascii="Consolas" w:hAnsi="Consolas"/>
          <w:color w:val="008800"/>
          <w:sz w:val="18"/>
          <w:szCs w:val="18"/>
        </w:rPr>
        <w:t>'express'</w:t>
      </w:r>
      <w:r>
        <w:rPr>
          <w:rStyle w:val="pun"/>
          <w:rFonts w:ascii="Consolas" w:hAnsi="Consolas"/>
          <w:color w:val="666600"/>
          <w:sz w:val="18"/>
          <w:szCs w:val="18"/>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r>
        <w:rPr>
          <w:rStyle w:val="kwd"/>
          <w:rFonts w:ascii="Consolas" w:hAnsi="Consolas"/>
          <w:color w:val="000088"/>
          <w:sz w:val="18"/>
          <w:szCs w:val="18"/>
        </w:rPr>
        <w:t>var</w:t>
      </w:r>
      <w:r>
        <w:rPr>
          <w:rStyle w:val="pln"/>
          <w:rFonts w:ascii="Consolas" w:hAnsi="Consolas"/>
          <w:color w:val="313131"/>
          <w:sz w:val="18"/>
          <w:szCs w:val="18"/>
        </w:rPr>
        <w:t xml:space="preserve"> app </w:t>
      </w:r>
      <w:r>
        <w:rPr>
          <w:rStyle w:val="pun"/>
          <w:rFonts w:ascii="Consolas" w:hAnsi="Consolas"/>
          <w:color w:val="666600"/>
          <w:sz w:val="18"/>
          <w:szCs w:val="18"/>
        </w:rPr>
        <w:t>=</w:t>
      </w:r>
      <w:r>
        <w:rPr>
          <w:rStyle w:val="pln"/>
          <w:rFonts w:ascii="Consolas" w:hAnsi="Consolas"/>
          <w:color w:val="313131"/>
          <w:sz w:val="18"/>
          <w:szCs w:val="18"/>
        </w:rPr>
        <w:t xml:space="preserve"> express</w:t>
      </w:r>
      <w:r>
        <w:rPr>
          <w:rStyle w:val="pun"/>
          <w:rFonts w:ascii="Consolas" w:hAnsi="Consolas"/>
          <w:color w:val="666600"/>
          <w:sz w:val="18"/>
          <w:szCs w:val="18"/>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r>
        <w:rPr>
          <w:rStyle w:val="pln"/>
          <w:rFonts w:ascii="Consolas" w:hAnsi="Consolas"/>
          <w:color w:val="313131"/>
          <w:sz w:val="18"/>
          <w:szCs w:val="18"/>
        </w:rPr>
        <w:t>app</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function</w:t>
      </w:r>
      <w:r>
        <w:rPr>
          <w:rStyle w:val="pun"/>
          <w:rFonts w:ascii="Consolas" w:hAnsi="Consolas"/>
          <w:color w:val="666600"/>
          <w:sz w:val="18"/>
          <w:szCs w:val="18"/>
        </w:rPr>
        <w:t>(</w:t>
      </w:r>
      <w:r>
        <w:rPr>
          <w:rStyle w:val="pln"/>
          <w:rFonts w:ascii="Consolas" w:hAnsi="Consolas"/>
          <w:color w:val="313131"/>
          <w:sz w:val="18"/>
          <w:szCs w:val="18"/>
        </w:rPr>
        <w:t>req</w:t>
      </w:r>
      <w:r>
        <w:rPr>
          <w:rStyle w:val="pun"/>
          <w:rFonts w:ascii="Consolas" w:hAnsi="Consolas"/>
          <w:color w:val="666600"/>
          <w:sz w:val="18"/>
          <w:szCs w:val="18"/>
        </w:rPr>
        <w:t>,</w:t>
      </w:r>
      <w:r>
        <w:rPr>
          <w:rStyle w:val="pln"/>
          <w:rFonts w:ascii="Consolas" w:hAnsi="Consolas"/>
          <w:color w:val="313131"/>
          <w:sz w:val="18"/>
          <w:szCs w:val="18"/>
        </w:rPr>
        <w:t xml:space="preserve"> res</w:t>
      </w:r>
      <w:r>
        <w:rPr>
          <w:rStyle w:val="pun"/>
          <w:rFonts w:ascii="Consolas" w:hAnsi="Consolas"/>
          <w:color w:val="666600"/>
          <w:sz w:val="18"/>
          <w:szCs w:val="18"/>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res</w:t>
      </w:r>
      <w:r>
        <w:rPr>
          <w:rStyle w:val="pun"/>
          <w:rFonts w:ascii="Consolas" w:hAnsi="Consolas"/>
          <w:color w:val="666600"/>
          <w:sz w:val="18"/>
          <w:szCs w:val="18"/>
        </w:rPr>
        <w:t>.</w:t>
      </w:r>
      <w:r>
        <w:rPr>
          <w:rStyle w:val="pln"/>
          <w:rFonts w:ascii="Consolas" w:hAnsi="Consolas"/>
          <w:color w:val="313131"/>
          <w:sz w:val="18"/>
          <w:szCs w:val="18"/>
        </w:rPr>
        <w:t>send</w:t>
      </w:r>
      <w:r>
        <w:rPr>
          <w:rStyle w:val="pun"/>
          <w:rFonts w:ascii="Consolas" w:hAnsi="Consolas"/>
          <w:color w:val="666600"/>
          <w:sz w:val="18"/>
          <w:szCs w:val="18"/>
        </w:rPr>
        <w:t>(</w:t>
      </w:r>
      <w:r>
        <w:rPr>
          <w:rStyle w:val="str"/>
          <w:rFonts w:ascii="Consolas" w:hAnsi="Consolas"/>
          <w:color w:val="008800"/>
          <w:sz w:val="18"/>
          <w:szCs w:val="18"/>
        </w:rPr>
        <w:t>'The id you specified is '</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req</w:t>
      </w:r>
      <w:r>
        <w:rPr>
          <w:rStyle w:val="pun"/>
          <w:rFonts w:ascii="Consolas" w:hAnsi="Consolas"/>
          <w:color w:val="666600"/>
          <w:sz w:val="18"/>
          <w:szCs w:val="18"/>
        </w:rPr>
        <w:t>.</w:t>
      </w:r>
      <w:r>
        <w:rPr>
          <w:rStyle w:val="kwd"/>
          <w:rFonts w:ascii="Consolas" w:hAnsi="Consolas"/>
          <w:color w:val="000088"/>
          <w:sz w:val="18"/>
          <w:szCs w:val="18"/>
        </w:rPr>
        <w:t>params</w:t>
      </w:r>
      <w:r>
        <w:rPr>
          <w:rStyle w:val="pun"/>
          <w:rFonts w:ascii="Consolas" w:hAnsi="Consolas"/>
          <w:color w:val="666600"/>
          <w:sz w:val="18"/>
          <w:szCs w:val="18"/>
        </w:rPr>
        <w:t>.</w:t>
      </w:r>
      <w:r>
        <w:rPr>
          <w:rStyle w:val="pln"/>
          <w:rFonts w:ascii="Consolas" w:hAnsi="Consolas"/>
          <w:color w:val="313131"/>
          <w:sz w:val="18"/>
          <w:szCs w:val="18"/>
        </w:rPr>
        <w:t>id</w:t>
      </w:r>
      <w:r>
        <w:rPr>
          <w:rStyle w:val="pun"/>
          <w:rFonts w:ascii="Consolas" w:hAnsi="Consolas"/>
          <w:color w:val="666600"/>
          <w:sz w:val="18"/>
          <w:szCs w:val="18"/>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sz w:val="18"/>
          <w:szCs w:val="18"/>
        </w:rPr>
      </w:pPr>
      <w:r>
        <w:rPr>
          <w:rStyle w:val="pun"/>
          <w:rFonts w:ascii="Consolas" w:hAnsi="Consolas"/>
          <w:color w:val="666600"/>
          <w:sz w:val="18"/>
          <w:szCs w:val="18"/>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sz w:val="18"/>
          <w:szCs w:val="18"/>
        </w:rPr>
      </w:pPr>
      <w:r>
        <w:rPr>
          <w:rStyle w:val="pln"/>
          <w:rFonts w:ascii="Consolas" w:hAnsi="Consolas"/>
          <w:color w:val="313131"/>
          <w:sz w:val="18"/>
          <w:szCs w:val="18"/>
        </w:rPr>
        <w:t>app</w:t>
      </w:r>
      <w:r>
        <w:rPr>
          <w:rStyle w:val="pun"/>
          <w:rFonts w:ascii="Consolas" w:hAnsi="Consolas"/>
          <w:color w:val="666600"/>
          <w:sz w:val="18"/>
          <w:szCs w:val="18"/>
        </w:rPr>
        <w:t>.</w:t>
      </w:r>
      <w:r>
        <w:rPr>
          <w:rStyle w:val="pln"/>
          <w:rFonts w:ascii="Consolas" w:hAnsi="Consolas"/>
          <w:color w:val="313131"/>
          <w:sz w:val="18"/>
          <w:szCs w:val="18"/>
        </w:rPr>
        <w:t>listen</w:t>
      </w:r>
      <w:r>
        <w:rPr>
          <w:rStyle w:val="pun"/>
          <w:rFonts w:ascii="Consolas" w:hAnsi="Consolas"/>
          <w:color w:val="666600"/>
          <w:sz w:val="18"/>
          <w:szCs w:val="18"/>
        </w:rPr>
        <w:t>(</w:t>
      </w:r>
      <w:r>
        <w:rPr>
          <w:rStyle w:val="lit"/>
          <w:rFonts w:ascii="Consolas" w:hAnsi="Consolas"/>
          <w:color w:val="006666"/>
          <w:sz w:val="18"/>
          <w:szCs w:val="18"/>
        </w:rPr>
        <w:t>3000</w:t>
      </w:r>
      <w:r>
        <w:rPr>
          <w:rStyle w:val="pun"/>
          <w:rFonts w:ascii="Consolas" w:hAnsi="Consolas"/>
          <w:color w:val="666600"/>
          <w:sz w:val="18"/>
          <w:szCs w:val="18"/>
        </w:rPr>
        <w:t>);</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test this go to </w:t>
      </w:r>
      <w:r>
        <w:rPr>
          <w:rFonts w:ascii="Verdana" w:hAnsi="Verdana"/>
          <w:b/>
          <w:bCs/>
          <w:color w:val="000000"/>
        </w:rPr>
        <w:t>http://localhost:3000/123</w:t>
      </w:r>
      <w:r>
        <w:rPr>
          <w:rFonts w:ascii="Verdana" w:hAnsi="Verdana"/>
          <w:color w:val="000000"/>
        </w:rPr>
        <w:t>. The following response will be displayed.</w:t>
      </w:r>
    </w:p>
    <w:p w:rsidR="00193E61" w:rsidRDefault="00193E61" w:rsidP="00193E61">
      <w:pPr>
        <w:rPr>
          <w:rFonts w:ascii="Times New Roman" w:hAnsi="Times New Roman"/>
        </w:rPr>
      </w:pPr>
      <w:r>
        <w:rPr>
          <w:noProof/>
        </w:rPr>
        <w:drawing>
          <wp:inline distT="0" distB="0" distL="0" distR="0">
            <wp:extent cx="5836920" cy="2326234"/>
            <wp:effectExtent l="0" t="0" r="0" b="0"/>
            <wp:docPr id="14" name="Picture 14" descr="URL Bui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RL Building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8516" cy="2334841"/>
                    </a:xfrm>
                    <a:prstGeom prst="rect">
                      <a:avLst/>
                    </a:prstGeom>
                    <a:noFill/>
                    <a:ln>
                      <a:noFill/>
                    </a:ln>
                  </pic:spPr>
                </pic:pic>
              </a:graphicData>
            </a:graphic>
          </wp:inline>
        </w:drawing>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replace '123' in the URL with anything else and the change will reflect in the response. A more complex example of the above is −</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'/things/:name/:id'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and name: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Style w:val="pln"/>
          <w:rFonts w:ascii="Consolas" w:hAnsi="Consolas"/>
          <w:color w:val="313131"/>
        </w:rPr>
      </w:pP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1"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test the above code, go to </w:t>
      </w:r>
      <w:r>
        <w:rPr>
          <w:rFonts w:ascii="Verdana" w:hAnsi="Verdana"/>
          <w:b/>
          <w:bCs/>
          <w:color w:val="000000"/>
        </w:rPr>
        <w:t>http://localhost:3000/things/tutorialspoint/12345</w:t>
      </w:r>
      <w:r>
        <w:rPr>
          <w:rFonts w:ascii="Verdana" w:hAnsi="Verdana"/>
          <w:color w:val="000000"/>
        </w:rPr>
        <w:t>.</w:t>
      </w:r>
    </w:p>
    <w:p w:rsidR="00193E61" w:rsidRDefault="00193E61" w:rsidP="00193E61">
      <w:pPr>
        <w:rPr>
          <w:rFonts w:ascii="Times New Roman" w:hAnsi="Times New Roman"/>
        </w:rPr>
      </w:pPr>
      <w:r>
        <w:rPr>
          <w:noProof/>
        </w:rPr>
        <w:drawing>
          <wp:inline distT="0" distB="0" distL="0" distR="0">
            <wp:extent cx="5706110" cy="1850746"/>
            <wp:effectExtent l="0" t="0" r="0" b="0"/>
            <wp:docPr id="13" name="Picture 13" descr="URL Bui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RL Building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1405" cy="1855707"/>
                    </a:xfrm>
                    <a:prstGeom prst="rect">
                      <a:avLst/>
                    </a:prstGeom>
                    <a:noFill/>
                    <a:ln>
                      <a:noFill/>
                    </a:ln>
                  </pic:spPr>
                </pic:pic>
              </a:graphicData>
            </a:graphic>
          </wp:inline>
        </w:drawing>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i/>
          <w:iCs/>
          <w:color w:val="000000"/>
        </w:rPr>
        <w:t>req.params</w:t>
      </w:r>
      <w:r>
        <w:rPr>
          <w:rFonts w:ascii="Verdana" w:hAnsi="Verdana"/>
          <w:color w:val="000000"/>
        </w:rPr>
        <w:t> object to access all the parameters you pass in the url. Note that the above 2 are different paths. They will never overlap. Also if you want to execute code when you get </w:t>
      </w:r>
      <w:r>
        <w:rPr>
          <w:rFonts w:ascii="Verdana" w:hAnsi="Verdana"/>
          <w:b/>
          <w:bCs/>
          <w:color w:val="000000"/>
        </w:rPr>
        <w:t>'/things'</w:t>
      </w:r>
      <w:r>
        <w:rPr>
          <w:rFonts w:ascii="Verdana" w:hAnsi="Verdana"/>
          <w:color w:val="000000"/>
        </w:rPr>
        <w:t> then you need to define it separately.</w:t>
      </w:r>
    </w:p>
    <w:p w:rsidR="00193E61" w:rsidRDefault="00193E61" w:rsidP="00193E6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Pattern Matched Routes</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use </w:t>
      </w:r>
      <w:r>
        <w:rPr>
          <w:rFonts w:ascii="Verdana" w:hAnsi="Verdana"/>
          <w:b/>
          <w:bCs/>
          <w:color w:val="000000"/>
        </w:rPr>
        <w:t>regex</w:t>
      </w:r>
      <w:r>
        <w:rPr>
          <w:rFonts w:ascii="Verdana" w:hAnsi="Verdana"/>
          <w:color w:val="000000"/>
        </w:rPr>
        <w:t> to restrict URL parameter matching. Let us assume you need the </w:t>
      </w:r>
      <w:r>
        <w:rPr>
          <w:rFonts w:ascii="Verdana" w:hAnsi="Verdana"/>
          <w:b/>
          <w:bCs/>
          <w:color w:val="000000"/>
        </w:rPr>
        <w:t>id</w:t>
      </w:r>
      <w:r>
        <w:rPr>
          <w:rFonts w:ascii="Verdana" w:hAnsi="Verdana"/>
          <w:color w:val="000000"/>
        </w:rPr>
        <w:t> to be a 5-digit long number. You can use the following route definition −</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'/things/:id([0-9]{5})'</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Note that this will </w:t>
      </w:r>
      <w:r>
        <w:rPr>
          <w:rFonts w:ascii="Verdana" w:hAnsi="Verdana"/>
          <w:b/>
          <w:bCs/>
          <w:color w:val="000000"/>
        </w:rPr>
        <w:t>only</w:t>
      </w:r>
      <w:r>
        <w:rPr>
          <w:rFonts w:ascii="Verdana" w:hAnsi="Verdana"/>
          <w:color w:val="000000"/>
        </w:rPr>
        <w:t> match the requests that have a 5-digit long </w:t>
      </w:r>
      <w:r>
        <w:rPr>
          <w:rFonts w:ascii="Verdana" w:hAnsi="Verdana"/>
          <w:b/>
          <w:bCs/>
          <w:color w:val="000000"/>
        </w:rPr>
        <w:t>id</w:t>
      </w:r>
      <w:r>
        <w:rPr>
          <w:rFonts w:ascii="Verdana" w:hAnsi="Verdana"/>
          <w:color w:val="000000"/>
        </w:rPr>
        <w:t>. You can use more complex regexes to match/validate your routes. If none of your routes match the request, you'll get a </w:t>
      </w:r>
      <w:r>
        <w:rPr>
          <w:rFonts w:ascii="Verdana" w:hAnsi="Verdana"/>
          <w:b/>
          <w:bCs/>
          <w:i/>
          <w:iCs/>
          <w:color w:val="000000"/>
        </w:rPr>
        <w:t>"Cannot GET &lt;your-request-route&gt;"</w:t>
      </w:r>
      <w:r>
        <w:rPr>
          <w:rFonts w:ascii="Verdana" w:hAnsi="Verdana"/>
          <w:color w:val="000000"/>
        </w:rPr>
        <w:t> message as response. This message be replaced by a 404 not found page using this simple route −</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//Other routes here</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'Sorry, this is an invalid URL.'</w:t>
      </w: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193E61" w:rsidRDefault="00193E61" w:rsidP="00193E6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Important</w:t>
      </w:r>
      <w:r>
        <w:rPr>
          <w:rFonts w:ascii="Verdana" w:hAnsi="Verdana"/>
          <w:color w:val="000000"/>
        </w:rPr>
        <w:t> − This should be placed after all your routes, as Express matches routes from start to end of the </w:t>
      </w:r>
      <w:r>
        <w:rPr>
          <w:rFonts w:ascii="Verdana" w:hAnsi="Verdana"/>
          <w:b/>
          <w:bCs/>
          <w:color w:val="000000"/>
        </w:rPr>
        <w:t>index.js</w:t>
      </w:r>
      <w:r>
        <w:rPr>
          <w:rFonts w:ascii="Verdana" w:hAnsi="Verdana"/>
          <w:color w:val="000000"/>
        </w:rPr>
        <w:t> file, including the external routers you required.</w:t>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we define the same routes as above, on requesting with a valid URL, the following output is displayed. −</w:t>
      </w:r>
    </w:p>
    <w:p w:rsidR="00193E61" w:rsidRDefault="00193E61" w:rsidP="00193E61">
      <w:pPr>
        <w:rPr>
          <w:rFonts w:ascii="Times New Roman" w:hAnsi="Times New Roman"/>
        </w:rPr>
      </w:pPr>
      <w:r>
        <w:rPr>
          <w:noProof/>
        </w:rPr>
        <w:lastRenderedPageBreak/>
        <w:drawing>
          <wp:inline distT="0" distB="0" distL="0" distR="0">
            <wp:extent cx="5706110" cy="2165299"/>
            <wp:effectExtent l="0" t="0" r="0" b="6985"/>
            <wp:docPr id="12" name="Picture 12" descr="Correct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regex"/>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341" cy="2171838"/>
                    </a:xfrm>
                    <a:prstGeom prst="rect">
                      <a:avLst/>
                    </a:prstGeom>
                    <a:noFill/>
                    <a:ln>
                      <a:noFill/>
                    </a:ln>
                  </pic:spPr>
                </pic:pic>
              </a:graphicData>
            </a:graphic>
          </wp:inline>
        </w:drawing>
      </w:r>
    </w:p>
    <w:p w:rsidR="00193E61" w:rsidRDefault="00193E61" w:rsidP="00193E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for an incorrect URL request, the following output is displayed.</w:t>
      </w:r>
    </w:p>
    <w:p w:rsidR="00BC22F6" w:rsidRDefault="00193E61" w:rsidP="00193E61">
      <w:pPr>
        <w:spacing w:after="144" w:line="360" w:lineRule="atLeast"/>
        <w:ind w:left="48" w:right="48"/>
        <w:jc w:val="both"/>
        <w:rPr>
          <w:rFonts w:ascii="Verdana" w:eastAsia="Times New Roman" w:hAnsi="Verdana" w:cs="Times New Roman"/>
          <w:color w:val="000000"/>
          <w:sz w:val="24"/>
          <w:szCs w:val="24"/>
        </w:rPr>
      </w:pPr>
      <w:r>
        <w:rPr>
          <w:noProof/>
        </w:rPr>
        <w:drawing>
          <wp:inline distT="0" distB="0" distL="0" distR="0">
            <wp:extent cx="5706110" cy="1960474"/>
            <wp:effectExtent l="0" t="0" r="0" b="1905"/>
            <wp:docPr id="11" name="Picture 11" descr="Invalid regex(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valid regex(40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756" cy="1967224"/>
                    </a:xfrm>
                    <a:prstGeom prst="rect">
                      <a:avLst/>
                    </a:prstGeom>
                    <a:noFill/>
                    <a:ln>
                      <a:noFill/>
                    </a:ln>
                  </pic:spPr>
                </pic:pic>
              </a:graphicData>
            </a:graphic>
          </wp:inline>
        </w:drawing>
      </w:r>
    </w:p>
    <w:p w:rsidR="00BC22F6" w:rsidRPr="00BC22F6" w:rsidRDefault="00BC22F6" w:rsidP="00BC22F6">
      <w:pPr>
        <w:spacing w:after="144" w:line="360" w:lineRule="atLeast"/>
        <w:ind w:left="48" w:right="48"/>
        <w:jc w:val="both"/>
        <w:rPr>
          <w:rFonts w:ascii="Verdana" w:eastAsia="Times New Roman" w:hAnsi="Verdana" w:cs="Times New Roman"/>
          <w:color w:val="000000"/>
          <w:sz w:val="24"/>
          <w:szCs w:val="24"/>
        </w:rPr>
      </w:pPr>
    </w:p>
    <w:p w:rsidR="00BC22F6" w:rsidRDefault="00D3717D" w:rsidP="00D3717D">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D77E48" w:rsidRDefault="00D77E48" w:rsidP="00D77E48">
      <w:pPr>
        <w:jc w:val="center"/>
        <w:rPr>
          <w:rFonts w:ascii="Verdana" w:hAnsi="Verdana"/>
          <w:color w:val="313131"/>
          <w:sz w:val="21"/>
          <w:szCs w:val="21"/>
        </w:rPr>
      </w:pPr>
      <w:ins w:id="1" w:author="Unknown">
        <w:r>
          <w:rPr>
            <w:rFonts w:ascii="Verdana" w:hAnsi="Verdana"/>
            <w:color w:val="313131"/>
            <w:sz w:val="21"/>
            <w:szCs w:val="21"/>
            <w:bdr w:val="none" w:sz="0" w:space="0" w:color="auto" w:frame="1"/>
          </w:rPr>
          <w:br/>
        </w:r>
      </w:ins>
    </w:p>
    <w:p w:rsidR="00D77E48" w:rsidRDefault="009204E6" w:rsidP="00D77E48">
      <w:pPr>
        <w:spacing w:before="105" w:after="105"/>
        <w:jc w:val="center"/>
        <w:rPr>
          <w:rFonts w:ascii="Verdana" w:hAnsi="Verdana"/>
          <w:color w:val="313131"/>
          <w:sz w:val="21"/>
          <w:szCs w:val="21"/>
        </w:rPr>
      </w:pPr>
      <w:hyperlink r:id="rId22" w:history="1">
        <w:r w:rsidR="00D77E48">
          <w:rPr>
            <w:rStyle w:val="Hyperlink"/>
            <w:rFonts w:ascii="Verdana" w:hAnsi="Verdana"/>
            <w:color w:val="000000"/>
          </w:rPr>
          <w:t> Previous Page</w:t>
        </w:r>
      </w:hyperlink>
      <w:r w:rsidR="00C24E91">
        <w:t xml:space="preserve">  </w:t>
      </w:r>
      <w:hyperlink r:id="rId23" w:history="1">
        <w:r w:rsidR="00D77E48">
          <w:rPr>
            <w:rStyle w:val="Hyperlink"/>
            <w:rFonts w:ascii="Verdana" w:hAnsi="Verdana"/>
            <w:color w:val="000000"/>
          </w:rPr>
          <w:t>Next Page  </w:t>
        </w:r>
      </w:hyperlink>
    </w:p>
    <w:p w:rsidR="00D77E48" w:rsidRDefault="009204E6" w:rsidP="00D77E48">
      <w:pPr>
        <w:spacing w:before="105" w:after="105"/>
        <w:rPr>
          <w:rFonts w:ascii="Times New Roman" w:hAnsi="Times New Roman"/>
          <w:sz w:val="24"/>
          <w:szCs w:val="24"/>
        </w:rPr>
      </w:pPr>
      <w:r>
        <w:pict>
          <v:rect id="_x0000_i1030" style="width:0;height:0" o:hralign="center" o:hrstd="t" o:hrnoshade="t" o:hr="t" fillcolor="#313131" stroked="f"/>
        </w:pic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Middleware functions are functions that have access to the </w:t>
      </w:r>
      <w:r>
        <w:rPr>
          <w:rFonts w:ascii="Verdana" w:hAnsi="Verdana"/>
          <w:b/>
          <w:bCs/>
          <w:color w:val="000000"/>
        </w:rPr>
        <w:t>request object (req)</w:t>
      </w:r>
      <w:r>
        <w:rPr>
          <w:rFonts w:ascii="Verdana" w:hAnsi="Verdana"/>
          <w:color w:val="000000"/>
        </w:rPr>
        <w:t>, the </w:t>
      </w:r>
      <w:r>
        <w:rPr>
          <w:rFonts w:ascii="Verdana" w:hAnsi="Verdana"/>
          <w:b/>
          <w:bCs/>
          <w:color w:val="000000"/>
        </w:rPr>
        <w:t>response object (res)</w:t>
      </w:r>
      <w:r>
        <w:rPr>
          <w:rFonts w:ascii="Verdana" w:hAnsi="Verdana"/>
          <w:color w:val="000000"/>
        </w:rPr>
        <w:t>, and the next middleware function in the application’s request-response cycle. These functions are used to modify </w:t>
      </w:r>
      <w:r>
        <w:rPr>
          <w:rFonts w:ascii="Verdana" w:hAnsi="Verdana"/>
          <w:b/>
          <w:bCs/>
          <w:color w:val="000000"/>
        </w:rPr>
        <w:t>req</w:t>
      </w:r>
      <w:r>
        <w:rPr>
          <w:rFonts w:ascii="Verdana" w:hAnsi="Verdana"/>
          <w:color w:val="000000"/>
        </w:rPr>
        <w:t>and </w:t>
      </w:r>
      <w:r>
        <w:rPr>
          <w:rFonts w:ascii="Verdana" w:hAnsi="Verdana"/>
          <w:b/>
          <w:bCs/>
          <w:color w:val="000000"/>
        </w:rPr>
        <w:t>res</w:t>
      </w:r>
      <w:r>
        <w:rPr>
          <w:rFonts w:ascii="Verdana" w:hAnsi="Verdana"/>
          <w:color w:val="000000"/>
        </w:rPr>
        <w:t> objects for tasks like parsing request bodies, adding response headers, etc.</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example of a middleware function in action −</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var express = require('express');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lastRenderedPageBreak/>
        <w:t>var app = 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//Simple request time logger</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app.use(function(req, res,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console.log("A new request received at " + Date.now());</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//This function call is very important. It tells that more processing is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//required for the current request and is in the next middleware</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function/route handler.</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app.listen(3000);</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middleware is called for every request on the server. So after every request, we will get the following message in the console −</w:t>
      </w:r>
    </w:p>
    <w:p w:rsidR="00D77E48" w:rsidRDefault="00D77E48"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A new request received at 1467267512545</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restrict it to a specific route (and all its subroutes), provide that route as the first argument of </w:t>
      </w:r>
      <w:r>
        <w:rPr>
          <w:rFonts w:ascii="Verdana" w:hAnsi="Verdana"/>
          <w:b/>
          <w:bCs/>
          <w:i/>
          <w:iCs/>
          <w:color w:val="000000"/>
        </w:rPr>
        <w:t>app.use()</w:t>
      </w:r>
      <w:r>
        <w:rPr>
          <w:rFonts w:ascii="Verdana" w:hAnsi="Verdana"/>
          <w:color w:val="000000"/>
        </w:rPr>
        <w:t>. For Example,</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express = require('express');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app = 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//Middleware function to log request protocol</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app.use('/things', function(req, res,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console.log("A request for things received at " + Date.now());</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Route handler that sends the response</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app.get('/things', function(req, res){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res.send('Things');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app.listen(3000);</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whenever you request any subroute of '/things', only then it will log the time.</w:t>
      </w:r>
    </w:p>
    <w:p w:rsidR="00D77E48" w:rsidRDefault="00D77E48" w:rsidP="00D77E4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Order of Middleware Calls</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most important things about middleware in Express is the order in which they are written/included in your file; the order in which they are executed, given that the route matches also needs to be considered.</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in the following code snippet, the first function executes first, then the route handler and then the end function. This example summarizes </w:t>
      </w:r>
      <w:r>
        <w:rPr>
          <w:rFonts w:ascii="Verdana" w:hAnsi="Verdana"/>
          <w:color w:val="000000"/>
        </w:rPr>
        <w:lastRenderedPageBreak/>
        <w:t>how to use middleware before and after route handler; also how a route handler can be used as a middleware itself.</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express = require('express');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app = express();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//First middleware before response is sent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app.use(function(req, res,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console.log("Start");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//Route handler</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app.get('/', function(req, res,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res.send("Middle");</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next();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 function(req, res){</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console.log('End');</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app.listen(3000);</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visit '/' after running this code, we receive the response as </w:t>
      </w:r>
      <w:r>
        <w:rPr>
          <w:rFonts w:ascii="Verdana" w:hAnsi="Verdana"/>
          <w:b/>
          <w:bCs/>
          <w:color w:val="000000"/>
        </w:rPr>
        <w:t>Middle</w:t>
      </w:r>
      <w:r>
        <w:rPr>
          <w:rFonts w:ascii="Verdana" w:hAnsi="Verdana"/>
          <w:color w:val="000000"/>
        </w:rPr>
        <w:t>and on our console −</w:t>
      </w:r>
    </w:p>
    <w:p w:rsidR="00D77E48" w:rsidRDefault="00D77E48"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Start</w:t>
      </w:r>
    </w:p>
    <w:p w:rsidR="00D77E48" w:rsidRDefault="00D77E48"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End</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diagram summarizes what we have learnt about middleware −</w:t>
      </w:r>
    </w:p>
    <w:p w:rsidR="00D77E48" w:rsidRDefault="00D77E48" w:rsidP="00D77E48">
      <w:pPr>
        <w:rPr>
          <w:rFonts w:ascii="Times New Roman" w:hAnsi="Times New Roman"/>
        </w:rPr>
      </w:pPr>
      <w:r>
        <w:rPr>
          <w:noProof/>
        </w:rPr>
        <w:drawing>
          <wp:inline distT="0" distB="0" distL="0" distR="0">
            <wp:extent cx="4981575" cy="1931035"/>
            <wp:effectExtent l="0" t="0" r="9525" b="0"/>
            <wp:docPr id="15" name="Picture 15"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iddleware"/>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1931035"/>
                    </a:xfrm>
                    <a:prstGeom prst="rect">
                      <a:avLst/>
                    </a:prstGeom>
                    <a:noFill/>
                    <a:ln>
                      <a:noFill/>
                    </a:ln>
                  </pic:spPr>
                </pic:pic>
              </a:graphicData>
            </a:graphic>
          </wp:inline>
        </w:drawing>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that we have covered how to create our own middleware, let us discuss some of the most commonly used community created middleware.</w:t>
      </w:r>
    </w:p>
    <w:p w:rsidR="00D77E48" w:rsidRDefault="00D77E48" w:rsidP="00D77E4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Third Party Middleware</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list of Third party middleware for Express is available </w:t>
      </w:r>
      <w:hyperlink r:id="rId25" w:tgtFrame="_blank" w:history="1">
        <w:r>
          <w:rPr>
            <w:rStyle w:val="Hyperlink"/>
            <w:rFonts w:ascii="Verdana" w:hAnsi="Verdana"/>
            <w:color w:val="313131"/>
          </w:rPr>
          <w:t>here</w:t>
        </w:r>
      </w:hyperlink>
      <w:r>
        <w:rPr>
          <w:rFonts w:ascii="Verdana" w:hAnsi="Verdana"/>
          <w:color w:val="000000"/>
        </w:rPr>
        <w:t>. Following are some of the most commonly used middleware; we will also learn how to use/mount these −</w:t>
      </w:r>
    </w:p>
    <w:p w:rsidR="00D77E48" w:rsidRDefault="00D77E48" w:rsidP="00D77E4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body-parser</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parse the body of requests which have payloads attached to them. To mount body parser, we need to install it using </w:t>
      </w:r>
      <w:r>
        <w:rPr>
          <w:rFonts w:ascii="Verdana" w:hAnsi="Verdana"/>
          <w:b/>
          <w:bCs/>
          <w:color w:val="000000"/>
        </w:rPr>
        <w:t>npm install</w:t>
      </w:r>
      <w:r>
        <w:rPr>
          <w:rFonts w:ascii="Verdana" w:hAnsi="Verdana"/>
          <w:color w:val="000000"/>
        </w:rPr>
        <w:t> --save body-parser and to mount it, include the following lines in your index.js −</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bodyParser = require('body-parser');</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//To parse URL encoded data</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app.use(bodyParser.urlencoded({ extended: false }))</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//To parse json data</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app.use(bodyParser.json())</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view all available options for body-parser, visit its github page.</w:t>
      </w:r>
    </w:p>
    <w:p w:rsidR="00D77E48" w:rsidRDefault="00D77E48" w:rsidP="00D77E4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cookie-parser</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parses </w:t>
      </w:r>
      <w:r>
        <w:rPr>
          <w:rFonts w:ascii="Verdana" w:hAnsi="Verdana"/>
          <w:i/>
          <w:iCs/>
          <w:color w:val="000000"/>
        </w:rPr>
        <w:t>Cookie</w:t>
      </w:r>
      <w:r>
        <w:rPr>
          <w:rFonts w:ascii="Verdana" w:hAnsi="Verdana"/>
          <w:color w:val="000000"/>
        </w:rPr>
        <w:t> header and populate req.cookies with an object keyed by cookie names. To mount cookie parser, we need to install it using npm install --save cookie-parser and to mount it, include the following lines in your index.js −</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var cookieParser = require('cookie-parser');</w:t>
      </w:r>
    </w:p>
    <w:p w:rsidR="00D77E48" w:rsidRDefault="00D77E48"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app.use(cookieParser())</w:t>
      </w:r>
    </w:p>
    <w:p w:rsidR="00D77E48" w:rsidRDefault="00D77E48" w:rsidP="00D77E4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express-session</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creates a session middleware with the given options. We will discuss its usage in the Sessions section.</w:t>
      </w:r>
    </w:p>
    <w:p w:rsidR="00D77E48" w:rsidRDefault="00D77E48" w:rsidP="00D77E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many other third party middleware in ExpressJS. However, we have discussed only a few important ones here.</w:t>
      </w:r>
    </w:p>
    <w:p w:rsidR="007E3072" w:rsidRDefault="007E3072" w:rsidP="00D77E48">
      <w:pPr>
        <w:pStyle w:val="NormalWeb"/>
        <w:spacing w:before="0" w:beforeAutospacing="0" w:after="144" w:afterAutospacing="0" w:line="360" w:lineRule="atLeast"/>
        <w:ind w:left="48" w:right="48"/>
        <w:jc w:val="both"/>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7E3072" w:rsidRDefault="009204E6" w:rsidP="007E3072">
      <w:pPr>
        <w:spacing w:before="105" w:after="105"/>
      </w:pPr>
      <w:r>
        <w:pict>
          <v:rect id="_x0000_i1031" style="width:0;height:0" o:hralign="center" o:hrstd="t" o:hrnoshade="t" o:hr="t" fillcolor="#313131" stroked="f"/>
        </w:pict>
      </w:r>
    </w:p>
    <w:p w:rsidR="007E3072" w:rsidRPr="00C24E91" w:rsidRDefault="009204E6" w:rsidP="007E3072">
      <w:pPr>
        <w:spacing w:before="105" w:after="105"/>
        <w:jc w:val="center"/>
        <w:rPr>
          <w:rFonts w:ascii="Verdana" w:hAnsi="Verdana"/>
          <w:b/>
          <w:color w:val="313131"/>
          <w:sz w:val="21"/>
          <w:szCs w:val="21"/>
        </w:rPr>
      </w:pPr>
      <w:hyperlink r:id="rId26" w:history="1">
        <w:r w:rsidR="007E3072" w:rsidRPr="00C24E91">
          <w:rPr>
            <w:rStyle w:val="Hyperlink"/>
            <w:rFonts w:ascii="Verdana" w:hAnsi="Verdana"/>
            <w:b/>
            <w:color w:val="000000"/>
          </w:rPr>
          <w:t> Previous Page</w:t>
        </w:r>
      </w:hyperlink>
      <w:r w:rsidR="00C24E91" w:rsidRPr="00C24E91">
        <w:rPr>
          <w:b/>
        </w:rPr>
        <w:t xml:space="preserve"> </w:t>
      </w:r>
      <w:hyperlink r:id="rId27" w:history="1">
        <w:r w:rsidR="007E3072" w:rsidRPr="00C24E91">
          <w:rPr>
            <w:rStyle w:val="Hyperlink"/>
            <w:rFonts w:ascii="Verdana" w:hAnsi="Verdana"/>
            <w:b/>
            <w:color w:val="000000"/>
          </w:rPr>
          <w:t>Next Page  </w:t>
        </w:r>
      </w:hyperlink>
    </w:p>
    <w:p w:rsidR="007E3072" w:rsidRDefault="009204E6" w:rsidP="007E3072">
      <w:pPr>
        <w:spacing w:before="105" w:after="105"/>
        <w:rPr>
          <w:rFonts w:ascii="Times New Roman" w:hAnsi="Times New Roman"/>
          <w:sz w:val="24"/>
          <w:szCs w:val="24"/>
        </w:rPr>
      </w:pPr>
      <w:r>
        <w:lastRenderedPageBreak/>
        <w:pict>
          <v:rect id="_x0000_i1032" style="width:0;height:0" o:hralign="center" o:hrstd="t" o:hrnoshade="t" o:hr="t" fillcolor="#313131" stroked="f"/>
        </w:pic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Pug is a templating engine for Express. Templating engines are used to remove the cluttering of our server code with HTML, concatenating strings wildly to existing HTML templates. Pug is a very powerful templating engine which has a variety of features including </w:t>
      </w:r>
      <w:r>
        <w:rPr>
          <w:rFonts w:ascii="Verdana" w:hAnsi="Verdana"/>
          <w:b/>
          <w:bCs/>
          <w:color w:val="000000"/>
        </w:rPr>
        <w:t>filters, includes, inheritance, interpolation</w:t>
      </w:r>
      <w:r>
        <w:rPr>
          <w:rFonts w:ascii="Verdana" w:hAnsi="Verdana"/>
          <w:color w:val="000000"/>
        </w:rPr>
        <w:t>, etc. There is a lot of ground to cover on this.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Pug with Express, we need to install it,</w:t>
      </w:r>
    </w:p>
    <w:p w:rsidR="007E3072" w:rsidRDefault="007E3072" w:rsidP="00C24E91">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npm install --save pug</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that Pug is installed, set it as the templating engine for your app. You </w:t>
      </w:r>
      <w:r>
        <w:rPr>
          <w:rFonts w:ascii="Verdana" w:hAnsi="Verdana"/>
          <w:b/>
          <w:bCs/>
          <w:color w:val="000000"/>
        </w:rPr>
        <w:t>don't</w:t>
      </w:r>
      <w:r>
        <w:rPr>
          <w:rFonts w:ascii="Verdana" w:hAnsi="Verdana"/>
          <w:color w:val="000000"/>
        </w:rPr>
        <w:t> need to 'require' it. Add the following code to your </w:t>
      </w:r>
      <w:r>
        <w:rPr>
          <w:rFonts w:ascii="Verdana" w:hAnsi="Verdana"/>
          <w:b/>
          <w:bCs/>
          <w:color w:val="000000"/>
        </w:rPr>
        <w:t>index.js</w:t>
      </w:r>
      <w:r>
        <w:rPr>
          <w:rFonts w:ascii="Verdana" w:hAnsi="Verdana"/>
          <w:color w:val="000000"/>
        </w:rPr>
        <w:t> file.</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 engine'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'pug'</w:t>
      </w:r>
      <w:r>
        <w:rPr>
          <w:rStyle w:val="pun"/>
          <w:rFonts w:ascii="Consolas" w:hAnsi="Consolas"/>
          <w:color w:val="666600"/>
        </w:rPr>
        <w:t>);</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create a new directory called views. Inside that create a file called </w:t>
      </w:r>
      <w:r>
        <w:rPr>
          <w:rFonts w:ascii="Verdana" w:hAnsi="Verdana"/>
          <w:b/>
          <w:bCs/>
          <w:color w:val="000000"/>
        </w:rPr>
        <w:t>first_view.pug</w:t>
      </w:r>
      <w:r>
        <w:rPr>
          <w:rFonts w:ascii="Verdana" w:hAnsi="Verdana"/>
          <w:color w:val="000000"/>
        </w:rPr>
        <w:t>, and enter the following data in it.</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doctype html</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html</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head</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title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Pug"</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body</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 xml:space="preserve">      p</w:t>
      </w:r>
      <w:r>
        <w:rPr>
          <w:rStyle w:val="pun"/>
          <w:rFonts w:ascii="Consolas" w:hAnsi="Consolas"/>
          <w:color w:val="666600"/>
        </w:rPr>
        <w:t>.</w:t>
      </w:r>
      <w:r>
        <w:rPr>
          <w:rStyle w:val="pln"/>
          <w:rFonts w:ascii="Consolas" w:hAnsi="Consolas"/>
          <w:color w:val="313131"/>
        </w:rPr>
        <w:t>greetings</w:t>
      </w:r>
      <w:r>
        <w:rPr>
          <w:rStyle w:val="com"/>
          <w:rFonts w:ascii="Consolas" w:hAnsi="Consolas"/>
          <w:color w:val="880000"/>
        </w:rPr>
        <w:t>#people Hello World!</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run this page, add the following route to your app −</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'/first_template'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'first_view'</w:t>
      </w:r>
      <w:r>
        <w:rPr>
          <w:rStyle w:val="pun"/>
          <w:rFonts w:ascii="Consolas" w:hAnsi="Consolas"/>
          <w:color w:val="666600"/>
        </w:rPr>
        <w:t>);</w:t>
      </w:r>
    </w:p>
    <w:p w:rsidR="007E3072" w:rsidRDefault="007E3072" w:rsidP="00C24E91">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get the output as − </w:t>
      </w:r>
      <w:r>
        <w:rPr>
          <w:rFonts w:ascii="Verdana" w:hAnsi="Verdana"/>
          <w:b/>
          <w:bCs/>
          <w:color w:val="000000"/>
        </w:rPr>
        <w:t>Hello World!</w:t>
      </w:r>
      <w:r>
        <w:rPr>
          <w:rFonts w:ascii="Verdana" w:hAnsi="Verdana"/>
          <w:color w:val="000000"/>
        </w:rPr>
        <w:t> Pug converts this very simple looking markup to html. We don’t need to keep track of closing our tags, no need to use class and id keywords, rather use '.' and </w:t>
      </w:r>
      <w:r>
        <w:rPr>
          <w:rFonts w:ascii="Verdana" w:hAnsi="Verdana"/>
          <w:b/>
          <w:bCs/>
          <w:color w:val="000000"/>
        </w:rPr>
        <w:t>'#'</w:t>
      </w:r>
      <w:r>
        <w:rPr>
          <w:rFonts w:ascii="Verdana" w:hAnsi="Verdana"/>
          <w:color w:val="000000"/>
        </w:rPr>
        <w:t> to define them. The above code first gets converted to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dec"/>
          <w:rFonts w:ascii="Consolas" w:hAnsi="Consolas"/>
          <w:color w:val="7F0055"/>
        </w:rPr>
        <w:t>&lt;!DOCTYPE html&gt;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ag"/>
          <w:rFonts w:ascii="Consolas" w:hAnsi="Consolas"/>
          <w:color w:val="000088"/>
        </w:rPr>
        <w:t>&lt;html&gt;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Hello Pug</w:t>
      </w:r>
      <w:r>
        <w:rPr>
          <w:rStyle w:val="tag"/>
          <w:rFonts w:ascii="Consolas" w:hAnsi="Consolas"/>
          <w:color w:val="000088"/>
        </w:rPr>
        <w:t>&lt;/title&gt;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"greetings"</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"people"</w:t>
      </w:r>
      <w:r>
        <w:rPr>
          <w:rStyle w:val="tag"/>
          <w:rFonts w:ascii="Consolas" w:hAnsi="Consolas"/>
          <w:color w:val="000088"/>
        </w:rPr>
        <w:t>&gt;</w:t>
      </w:r>
      <w:r>
        <w:rPr>
          <w:rStyle w:val="pln"/>
          <w:rFonts w:ascii="Consolas" w:hAnsi="Consolas"/>
          <w:color w:val="313131"/>
        </w:rPr>
        <w:t>Hello World!</w:t>
      </w:r>
      <w:r>
        <w:rPr>
          <w:rStyle w:val="tag"/>
          <w:rFonts w:ascii="Consolas" w:hAnsi="Consolas"/>
          <w:color w:val="000088"/>
        </w:rPr>
        <w:t>&lt;/p&gt;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tag"/>
          <w:rFonts w:ascii="Consolas" w:hAnsi="Consolas"/>
          <w:color w:val="000088"/>
        </w:rPr>
        <w:t>&lt;/html&gt;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Pug is capable of doing much more than simplifying HTML markup.</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Important Features of Pug</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explore a few important features of Pug.</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Simple Tags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Tags are nested according to their indentation. Like in the above example, </w:t>
      </w:r>
      <w:r>
        <w:rPr>
          <w:rFonts w:ascii="Verdana" w:hAnsi="Verdana"/>
          <w:b/>
          <w:bCs/>
          <w:color w:val="000000"/>
        </w:rPr>
        <w:t>&lt;title&gt;</w:t>
      </w:r>
      <w:r>
        <w:rPr>
          <w:rFonts w:ascii="Verdana" w:hAnsi="Verdana"/>
          <w:color w:val="000000"/>
        </w:rPr>
        <w:t> was indented within the </w:t>
      </w:r>
      <w:r>
        <w:rPr>
          <w:rFonts w:ascii="Verdana" w:hAnsi="Verdana"/>
          <w:b/>
          <w:bCs/>
          <w:color w:val="000000"/>
        </w:rPr>
        <w:t>&lt;head&gt;</w:t>
      </w:r>
      <w:r>
        <w:rPr>
          <w:rFonts w:ascii="Verdana" w:hAnsi="Verdana"/>
          <w:color w:val="000000"/>
        </w:rPr>
        <w:t> tag, so it was inside it. But the </w:t>
      </w:r>
      <w:r>
        <w:rPr>
          <w:rFonts w:ascii="Verdana" w:hAnsi="Verdana"/>
          <w:b/>
          <w:bCs/>
          <w:color w:val="000000"/>
        </w:rPr>
        <w:t>&lt;body&gt;</w:t>
      </w:r>
      <w:r>
        <w:rPr>
          <w:rFonts w:ascii="Verdana" w:hAnsi="Verdana"/>
          <w:color w:val="000000"/>
        </w:rPr>
        <w:t> tag was on the same indentation, so it was a sibling of the </w:t>
      </w:r>
      <w:r>
        <w:rPr>
          <w:rFonts w:ascii="Verdana" w:hAnsi="Verdana"/>
          <w:b/>
          <w:bCs/>
          <w:color w:val="000000"/>
        </w:rPr>
        <w:t>&lt;head&gt;</w:t>
      </w:r>
      <w:r>
        <w:rPr>
          <w:rFonts w:ascii="Verdana" w:hAnsi="Verdana"/>
          <w:color w:val="000000"/>
        </w:rPr>
        <w:t>tag.</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don’t need to close tags, as soon as Pug encounters the next tag on same or outer indentation level, it closes the tag for us.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put text inside of a tag, we have 3 methods −</w:t>
      </w:r>
    </w:p>
    <w:p w:rsidR="007E3072" w:rsidRDefault="007E3072" w:rsidP="007E307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Space seperated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h1 Welcome to Pug</w:t>
      </w:r>
    </w:p>
    <w:p w:rsidR="007E3072" w:rsidRDefault="007E3072" w:rsidP="007E3072">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Piped text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div</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 To insert multiline text,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 You can use the pipe operator.</w:t>
      </w:r>
    </w:p>
    <w:p w:rsidR="007E3072" w:rsidRDefault="007E3072" w:rsidP="007E3072">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Block of text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div.</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But that gets tedious if you have a lot of text.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You can use "." at the end of tag to denote block of text.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To put tags inside this block, simply enter tag in a new line and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indent it accordingly.</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Comments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Pug uses the same syntax as </w:t>
      </w:r>
      <w:r>
        <w:rPr>
          <w:rFonts w:ascii="Verdana" w:hAnsi="Verdana"/>
          <w:b/>
          <w:bCs/>
          <w:color w:val="000000"/>
        </w:rPr>
        <w:t>JavaScript(//)</w:t>
      </w:r>
      <w:r>
        <w:rPr>
          <w:rFonts w:ascii="Verdana" w:hAnsi="Verdana"/>
          <w:color w:val="000000"/>
        </w:rPr>
        <w:t> for creating comments. These comments are converted to the html comments(&lt;!--comment--&gt;). For example,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//This is a Pug comment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comment gets converted to the following.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lastRenderedPageBreak/>
        <w:t>&lt;!--This is a Pug comment--&gt;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attributes, we use a comma separated list of attributes, in parenthesis. Class and ID attributes have special representations. The following line of code covers defining attributes, classes and id for a given html tag.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div.container.column.main#division(width = "100", height = "100")</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line of code, gets converted to the following.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&lt;div class = "container column main" id = "division" width = "100" height = "100"&gt;&lt;/div&gt;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Passing Values to Templates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render a Pug template, we can actually pass it a value from our route handler, which we can then use in our template. Create a new route handler with the following.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'/dynamic_view'</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'dynamic'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"TutorialsPoint"</w:t>
      </w:r>
      <w:r>
        <w:rPr>
          <w:rStyle w:val="pun"/>
          <w:rFonts w:ascii="Consolas" w:hAnsi="Consolas"/>
          <w:color w:val="666600"/>
        </w:rPr>
        <w:t>,</w:t>
      </w:r>
      <w:r>
        <w:rPr>
          <w:rStyle w:val="pln"/>
          <w:rFonts w:ascii="Consolas" w:hAnsi="Consolas"/>
          <w:color w:val="313131"/>
        </w:rPr>
        <w:t xml:space="preserv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url</w:t>
      </w:r>
      <w:r>
        <w:rPr>
          <w:rStyle w:val="pun"/>
          <w:rFonts w:ascii="Consolas" w:hAnsi="Consolas"/>
          <w:color w:val="666600"/>
        </w:rPr>
        <w:t>:</w:t>
      </w:r>
      <w:r>
        <w:rPr>
          <w:rStyle w:val="str"/>
          <w:rFonts w:ascii="Consolas" w:hAnsi="Consolas"/>
          <w:color w:val="008800"/>
        </w:rPr>
        <w:t>"http://www.tutorialspoint.com"</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create a new view file in views directory, called </w:t>
      </w:r>
      <w:r>
        <w:rPr>
          <w:rFonts w:ascii="Verdana" w:hAnsi="Verdana"/>
          <w:b/>
          <w:bCs/>
          <w:color w:val="000000"/>
        </w:rPr>
        <w:t>dynamic.pug</w:t>
      </w:r>
      <w:r>
        <w:rPr>
          <w:rFonts w:ascii="Verdana" w:hAnsi="Verdana"/>
          <w:color w:val="000000"/>
        </w:rPr>
        <w:t>, with the following code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h1=name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a(href = url) URL</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localhost:3000/dynamic_view in your browser; You should get the following output −</w:t>
      </w:r>
    </w:p>
    <w:p w:rsidR="007E3072" w:rsidRDefault="007E3072" w:rsidP="007E3072">
      <w:pPr>
        <w:rPr>
          <w:rFonts w:ascii="Times New Roman" w:hAnsi="Times New Roman"/>
        </w:rPr>
      </w:pPr>
      <w:r>
        <w:rPr>
          <w:noProof/>
        </w:rPr>
        <w:lastRenderedPageBreak/>
        <w:drawing>
          <wp:inline distT="0" distB="0" distL="0" distR="0">
            <wp:extent cx="5701958" cy="2450592"/>
            <wp:effectExtent l="19050" t="0" r="0" b="0"/>
            <wp:docPr id="18" name="Picture 18" descr="Variables 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iables in template"/>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2452377"/>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use these passed variables within text. To insert passed variables in between text of a tag, we use </w:t>
      </w:r>
      <w:r>
        <w:rPr>
          <w:rFonts w:ascii="Verdana" w:hAnsi="Verdana"/>
          <w:b/>
          <w:bCs/>
          <w:color w:val="000000"/>
        </w:rPr>
        <w:t>#{variableName}</w:t>
      </w:r>
      <w:r>
        <w:rPr>
          <w:rFonts w:ascii="Verdana" w:hAnsi="Verdana"/>
          <w:color w:val="000000"/>
        </w:rPr>
        <w:t> syntax. For example, in the above example, if we wanted to put Greetings from TutorialsPoint, then we could have done the following.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 = 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h1 Greetings from #{name}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a(href = url) URL</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of using values is called </w:t>
      </w:r>
      <w:r>
        <w:rPr>
          <w:rFonts w:ascii="Verdana" w:hAnsi="Verdana"/>
          <w:b/>
          <w:bCs/>
          <w:color w:val="000000"/>
        </w:rPr>
        <w:t>interpolation</w:t>
      </w:r>
      <w:r>
        <w:rPr>
          <w:rFonts w:ascii="Verdana" w:hAnsi="Verdana"/>
          <w:color w:val="000000"/>
        </w:rPr>
        <w:t>. The above code will display the following output. −</w:t>
      </w:r>
    </w:p>
    <w:p w:rsidR="007E3072" w:rsidRDefault="007E3072" w:rsidP="007E3072">
      <w:pPr>
        <w:rPr>
          <w:rFonts w:ascii="Times New Roman" w:hAnsi="Times New Roman"/>
        </w:rPr>
      </w:pPr>
      <w:r>
        <w:rPr>
          <w:noProof/>
        </w:rPr>
        <w:drawing>
          <wp:inline distT="0" distB="0" distL="0" distR="0">
            <wp:extent cx="5979414" cy="2530827"/>
            <wp:effectExtent l="19050" t="0" r="2286" b="0"/>
            <wp:docPr id="17" name="Picture 17" descr="Templating 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mplating Inter"/>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4316" cy="2532902"/>
                    </a:xfrm>
                    <a:prstGeom prst="rect">
                      <a:avLst/>
                    </a:prstGeom>
                    <a:noFill/>
                    <a:ln>
                      <a:noFill/>
                    </a:ln>
                  </pic:spPr>
                </pic:pic>
              </a:graphicData>
            </a:graphic>
          </wp:inline>
        </w:drawing>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Conditionals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conditional statements and looping constructs as well.</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Consider the following −</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User is logged in, the page should display </w:t>
      </w:r>
      <w:r>
        <w:rPr>
          <w:rFonts w:ascii="Verdana" w:hAnsi="Verdana"/>
          <w:b/>
          <w:bCs/>
          <w:color w:val="000000"/>
        </w:rPr>
        <w:t>"Hi, User"</w:t>
      </w:r>
      <w:r>
        <w:rPr>
          <w:rFonts w:ascii="Verdana" w:hAnsi="Verdana"/>
          <w:color w:val="000000"/>
        </w:rPr>
        <w:t> and if not, then the </w:t>
      </w:r>
      <w:r>
        <w:rPr>
          <w:rFonts w:ascii="Verdana" w:hAnsi="Verdana"/>
          <w:b/>
          <w:bCs/>
          <w:color w:val="000000"/>
        </w:rPr>
        <w:t>"Login/Sign Up"</w:t>
      </w:r>
      <w:r>
        <w:rPr>
          <w:rFonts w:ascii="Verdana" w:hAnsi="Verdana"/>
          <w:color w:val="000000"/>
        </w:rPr>
        <w:t> link. To achieve this, we can define a simple template like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 Simple template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if(user)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h1 Hi, #{user.name}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else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a(href = "/sign_up") Sign Up</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render this using our routes, we can pass an object as in the following program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res.render('/dynamic',{</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user: {name: "Ayush", age: "20"}</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receive a message − </w:t>
      </w:r>
      <w:r>
        <w:rPr>
          <w:rFonts w:ascii="Verdana" w:hAnsi="Verdana"/>
          <w:b/>
          <w:bCs/>
          <w:color w:val="000000"/>
        </w:rPr>
        <w:t>Hi, Ayush</w:t>
      </w:r>
      <w:r>
        <w:rPr>
          <w:rFonts w:ascii="Verdana" w:hAnsi="Verdana"/>
          <w:color w:val="000000"/>
        </w:rPr>
        <w:t>. But if we don’t pass any object or pass one with no user key, then we will get a signup link.</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Include and Components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Pug provides a very intuitive way to create components for a web page. For example, if you see a news website, the header with logo and categories is always fixed. Instead of copying that to every view we create, we can use the </w:t>
      </w:r>
      <w:r>
        <w:rPr>
          <w:rFonts w:ascii="Verdana" w:hAnsi="Verdana"/>
          <w:b/>
          <w:bCs/>
          <w:color w:val="000000"/>
        </w:rPr>
        <w:t>include</w:t>
      </w:r>
      <w:r>
        <w:rPr>
          <w:rFonts w:ascii="Verdana" w:hAnsi="Verdana"/>
          <w:color w:val="000000"/>
        </w:rPr>
        <w:t> feature. Following example shows how we can use this feature −</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3 views with the following code −</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HEADER.PUG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div.header.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I'm the header for this website.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CONTENT.PUG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 Simple template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include ./header.pug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h3 I'm the main content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include ./footer.pug</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FOOTER.PUG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lastRenderedPageBreak/>
        <w:t>div.footer.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I'm the footer for this website.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route for this as follows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'/components'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'content'</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localhost:3000/components, you will receive the following output −</w:t>
      </w:r>
    </w:p>
    <w:p w:rsidR="007E3072" w:rsidRDefault="007E3072" w:rsidP="007E3072">
      <w:pPr>
        <w:rPr>
          <w:rFonts w:ascii="Times New Roman" w:hAnsi="Times New Roman"/>
        </w:rPr>
      </w:pPr>
      <w:r>
        <w:rPr>
          <w:noProof/>
        </w:rPr>
        <w:drawing>
          <wp:inline distT="0" distB="0" distL="0" distR="0">
            <wp:extent cx="6023305" cy="2260190"/>
            <wp:effectExtent l="19050" t="0" r="0" b="0"/>
            <wp:docPr id="16" name="Picture 16" descr="templat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mplating components"/>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28243" cy="2262043"/>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i/>
          <w:iCs/>
          <w:color w:val="000000"/>
        </w:rPr>
        <w:t>include</w:t>
      </w:r>
      <w:r>
        <w:rPr>
          <w:rFonts w:ascii="Verdana" w:hAnsi="Verdana"/>
          <w:color w:val="000000"/>
        </w:rPr>
        <w:t> can also be used to include plaintext, css and JavaScript.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many more features of Pug. But those are out of the scope for this tutorial. You can further explore Pug at </w:t>
      </w:r>
      <w:hyperlink r:id="rId31" w:tgtFrame="_blank" w:history="1">
        <w:r>
          <w:rPr>
            <w:rStyle w:val="Hyperlink"/>
            <w:rFonts w:ascii="Verdana" w:hAnsi="Verdana"/>
            <w:color w:val="313131"/>
          </w:rPr>
          <w:t>Pug</w:t>
        </w:r>
      </w:hyperlink>
      <w:r>
        <w:rPr>
          <w:rFonts w:ascii="Verdana" w:hAnsi="Verdana"/>
          <w:color w:val="000000"/>
        </w:rPr>
        <w:t>.</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7E3072" w:rsidRDefault="007E3072" w:rsidP="007E3072">
      <w:pPr>
        <w:jc w:val="center"/>
        <w:rPr>
          <w:rFonts w:ascii="Verdana" w:hAnsi="Verdana"/>
          <w:color w:val="313131"/>
          <w:sz w:val="21"/>
          <w:szCs w:val="21"/>
        </w:rPr>
      </w:pPr>
      <w:ins w:id="2" w:author="Unknown">
        <w:r>
          <w:rPr>
            <w:rFonts w:ascii="Verdana" w:hAnsi="Verdana"/>
            <w:color w:val="313131"/>
            <w:sz w:val="21"/>
            <w:szCs w:val="21"/>
            <w:bdr w:val="none" w:sz="0" w:space="0" w:color="auto" w:frame="1"/>
          </w:rPr>
          <w:br/>
        </w:r>
      </w:ins>
    </w:p>
    <w:p w:rsidR="007E3072" w:rsidRDefault="009204E6" w:rsidP="007E3072">
      <w:pPr>
        <w:spacing w:before="105" w:after="105"/>
        <w:rPr>
          <w:rFonts w:ascii="Times New Roman" w:hAnsi="Times New Roman"/>
          <w:sz w:val="24"/>
          <w:szCs w:val="24"/>
        </w:rPr>
      </w:pPr>
      <w:r>
        <w:pict>
          <v:rect id="_x0000_i1033" style="width:0;height:0" o:hralign="center" o:hrstd="t" o:hrnoshade="t" o:hr="t" fillcolor="#313131" stroked="f"/>
        </w:pict>
      </w:r>
    </w:p>
    <w:p w:rsidR="007E3072" w:rsidRDefault="009204E6" w:rsidP="007E3072">
      <w:pPr>
        <w:spacing w:before="105" w:after="105"/>
        <w:jc w:val="center"/>
        <w:rPr>
          <w:rFonts w:ascii="Verdana" w:hAnsi="Verdana"/>
          <w:color w:val="313131"/>
          <w:sz w:val="21"/>
          <w:szCs w:val="21"/>
        </w:rPr>
      </w:pPr>
      <w:hyperlink r:id="rId32" w:history="1">
        <w:r w:rsidR="007E3072">
          <w:rPr>
            <w:rStyle w:val="Hyperlink"/>
            <w:rFonts w:ascii="Verdana" w:hAnsi="Verdana"/>
            <w:color w:val="000000"/>
          </w:rPr>
          <w:t> Previous Page</w:t>
        </w:r>
      </w:hyperlink>
      <w:r w:rsidR="00D93732">
        <w:t xml:space="preserve">   </w:t>
      </w:r>
      <w:hyperlink r:id="rId33" w:history="1">
        <w:r w:rsidR="007E3072">
          <w:rPr>
            <w:rStyle w:val="Hyperlink"/>
            <w:rFonts w:ascii="Verdana" w:hAnsi="Verdana"/>
            <w:color w:val="000000"/>
          </w:rPr>
          <w:t>Next Page  </w:t>
        </w:r>
      </w:hyperlink>
    </w:p>
    <w:p w:rsidR="007E3072" w:rsidRDefault="009204E6" w:rsidP="007E3072">
      <w:pPr>
        <w:spacing w:before="105" w:after="105"/>
        <w:rPr>
          <w:rFonts w:ascii="Times New Roman" w:hAnsi="Times New Roman"/>
          <w:sz w:val="24"/>
          <w:szCs w:val="24"/>
        </w:rPr>
      </w:pPr>
      <w:r>
        <w:pict>
          <v:rect id="_x0000_i1034" style="width:0;height:0" o:hralign="center" o:hrstd="t" o:hrnoshade="t" o:hr="t" fillcolor="#313131" stroked="f"/>
        </w:pic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Static files are files that clients download as they are from the server. Create a new directory, </w:t>
      </w:r>
      <w:r>
        <w:rPr>
          <w:rFonts w:ascii="Verdana" w:hAnsi="Verdana"/>
          <w:b/>
          <w:bCs/>
          <w:color w:val="000000"/>
        </w:rPr>
        <w:t>public</w:t>
      </w:r>
      <w:r>
        <w:rPr>
          <w:rFonts w:ascii="Verdana" w:hAnsi="Verdana"/>
          <w:color w:val="000000"/>
        </w:rPr>
        <w:t xml:space="preserve">. Express, by default does not allow you to </w:t>
      </w:r>
      <w:r>
        <w:rPr>
          <w:rFonts w:ascii="Verdana" w:hAnsi="Verdana"/>
          <w:color w:val="000000"/>
        </w:rPr>
        <w:lastRenderedPageBreak/>
        <w:t>serve static files. You need to enable it using the following built-in middleware.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app.use(express.static('public'));</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Express looks up the files relative to the static directory, so the name of the static directory is not part of the URL.</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Note that the root route is now set to your public dir, so all static files you load will be considering public as root. To test that this is working fine, add any image file in your new </w:t>
      </w:r>
      <w:r>
        <w:rPr>
          <w:rFonts w:ascii="Verdana" w:hAnsi="Verdana"/>
          <w:b/>
          <w:bCs/>
          <w:color w:val="000000"/>
        </w:rPr>
        <w:t>public</w:t>
      </w:r>
      <w:r>
        <w:rPr>
          <w:rFonts w:ascii="Verdana" w:hAnsi="Verdana"/>
          <w:color w:val="000000"/>
        </w:rPr>
        <w:t> dir and change its name to "</w:t>
      </w:r>
      <w:r>
        <w:rPr>
          <w:rFonts w:ascii="Verdana" w:hAnsi="Verdana"/>
          <w:b/>
          <w:bCs/>
          <w:color w:val="000000"/>
        </w:rPr>
        <w:t>testimage.jpg</w:t>
      </w:r>
      <w:r>
        <w:rPr>
          <w:rFonts w:ascii="Verdana" w:hAnsi="Verdana"/>
          <w:color w:val="000000"/>
        </w:rPr>
        <w:t>". In your views, create a new view and include this file like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h3 Testing static file serving: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img(src = "/testimage.jpg", alt = "Testing Image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should get the following output −</w:t>
      </w:r>
    </w:p>
    <w:p w:rsidR="007E3072" w:rsidRDefault="007E3072" w:rsidP="007E3072">
      <w:pPr>
        <w:rPr>
          <w:rFonts w:ascii="Times New Roman" w:hAnsi="Times New Roman"/>
        </w:rPr>
      </w:pPr>
      <w:r>
        <w:rPr>
          <w:noProof/>
        </w:rPr>
        <w:drawing>
          <wp:inline distT="0" distB="0" distL="0" distR="0">
            <wp:extent cx="6249441" cy="2779776"/>
            <wp:effectExtent l="19050" t="0" r="0" b="0"/>
            <wp:docPr id="19" name="Picture 19" descr="Static Fi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atic Files Example"/>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1732" cy="2780795"/>
                    </a:xfrm>
                    <a:prstGeom prst="rect">
                      <a:avLst/>
                    </a:prstGeom>
                    <a:noFill/>
                    <a:ln>
                      <a:noFill/>
                    </a:ln>
                  </pic:spPr>
                </pic:pic>
              </a:graphicData>
            </a:graphic>
          </wp:inline>
        </w:drawing>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Static Directories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set multiple static assets directories using the following program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express</w:t>
      </w:r>
      <w:r>
        <w:rPr>
          <w:rStyle w:val="pun"/>
          <w:rFonts w:ascii="Consolas" w:hAnsi="Consolas"/>
          <w:color w:val="666600"/>
        </w:rPr>
        <w:t>.</w:t>
      </w:r>
      <w:r>
        <w:rPr>
          <w:rStyle w:val="kwd"/>
          <w:rFonts w:ascii="Consolas" w:hAnsi="Consolas"/>
          <w:color w:val="000088"/>
        </w:rPr>
        <w:t>static</w:t>
      </w:r>
      <w:r>
        <w:rPr>
          <w:rStyle w:val="pun"/>
          <w:rFonts w:ascii="Consolas" w:hAnsi="Consolas"/>
          <w:color w:val="666600"/>
        </w:rPr>
        <w:t>(</w:t>
      </w:r>
      <w:r>
        <w:rPr>
          <w:rStyle w:val="str"/>
          <w:rFonts w:ascii="Consolas" w:hAnsi="Consolas"/>
          <w:color w:val="008800"/>
        </w:rPr>
        <w:t>'public'</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express</w:t>
      </w:r>
      <w:r>
        <w:rPr>
          <w:rStyle w:val="pun"/>
          <w:rFonts w:ascii="Consolas" w:hAnsi="Consolas"/>
          <w:color w:val="666600"/>
        </w:rPr>
        <w:t>.</w:t>
      </w:r>
      <w:r>
        <w:rPr>
          <w:rStyle w:val="kwd"/>
          <w:rFonts w:ascii="Consolas" w:hAnsi="Consolas"/>
          <w:color w:val="000088"/>
        </w:rPr>
        <w:t>static</w:t>
      </w:r>
      <w:r>
        <w:rPr>
          <w:rStyle w:val="pun"/>
          <w:rFonts w:ascii="Consolas" w:hAnsi="Consolas"/>
          <w:color w:val="666600"/>
        </w:rPr>
        <w:t>(</w:t>
      </w:r>
      <w:r>
        <w:rPr>
          <w:rStyle w:val="str"/>
          <w:rFonts w:ascii="Consolas" w:hAnsi="Consolas"/>
          <w:color w:val="008800"/>
        </w:rPr>
        <w:t>'images'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Virtual Path Prefix</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provide a path prefix for serving static files. For example, if you want to provide a path prefix like </w:t>
      </w:r>
      <w:r>
        <w:rPr>
          <w:rFonts w:ascii="Verdana" w:hAnsi="Verdana"/>
          <w:b/>
          <w:bCs/>
          <w:color w:val="000000"/>
        </w:rPr>
        <w:t>'/static'</w:t>
      </w:r>
      <w:r>
        <w:rPr>
          <w:rFonts w:ascii="Verdana" w:hAnsi="Verdana"/>
          <w:color w:val="000000"/>
        </w:rPr>
        <w:t>, you need to include the following code in your </w:t>
      </w:r>
      <w:r>
        <w:rPr>
          <w:rFonts w:ascii="Verdana" w:hAnsi="Verdana"/>
          <w:b/>
          <w:bCs/>
          <w:color w:val="000000"/>
        </w:rPr>
        <w:t>index.js</w:t>
      </w:r>
      <w:r>
        <w:rPr>
          <w:rFonts w:ascii="Verdana" w:hAnsi="Verdana"/>
          <w:color w:val="000000"/>
        </w:rPr>
        <w:t> file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str"/>
          <w:rFonts w:ascii="Consolas" w:hAnsi="Consolas"/>
          <w:color w:val="008800"/>
        </w:rPr>
        <w:t>'/static'</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r>
        <w:rPr>
          <w:rStyle w:val="kwd"/>
          <w:rFonts w:ascii="Consolas" w:hAnsi="Consolas"/>
          <w:color w:val="000088"/>
        </w:rPr>
        <w:t>static</w:t>
      </w:r>
      <w:r>
        <w:rPr>
          <w:rStyle w:val="pun"/>
          <w:rFonts w:ascii="Consolas" w:hAnsi="Consolas"/>
          <w:color w:val="666600"/>
        </w:rPr>
        <w:t>(</w:t>
      </w:r>
      <w:r>
        <w:rPr>
          <w:rStyle w:val="str"/>
          <w:rFonts w:ascii="Consolas" w:hAnsi="Consolas"/>
          <w:color w:val="008800"/>
        </w:rPr>
        <w:t>'public'</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whenever you need to include a file, for example, a script file called main.js residing in your public directory, use the following script tag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&lt;script src = "/static/main.js" /&gt;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technique can come in handy when providing multiple directories as static files. These prefixes can help distinguish between multiple directories.</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35" style="width:0;height:0" o:hralign="center" o:hrstd="t" o:hrnoshade="t" o:hr="t" fillcolor="#313131" stroked="f"/>
        </w:pict>
      </w:r>
    </w:p>
    <w:p w:rsidR="007E3072" w:rsidRPr="007E3072" w:rsidRDefault="009204E6" w:rsidP="007E3072">
      <w:pPr>
        <w:spacing w:before="105" w:after="105" w:line="240" w:lineRule="auto"/>
        <w:jc w:val="center"/>
        <w:rPr>
          <w:rFonts w:ascii="Verdana" w:eastAsia="Times New Roman" w:hAnsi="Verdana" w:cs="Times New Roman"/>
          <w:color w:val="313131"/>
          <w:sz w:val="21"/>
          <w:szCs w:val="21"/>
        </w:rPr>
      </w:pPr>
      <w:hyperlink r:id="rId35" w:history="1">
        <w:r w:rsidR="007E3072" w:rsidRPr="007E3072">
          <w:rPr>
            <w:rFonts w:ascii="Verdana" w:eastAsia="Times New Roman" w:hAnsi="Verdana" w:cs="Times New Roman"/>
            <w:color w:val="000000"/>
          </w:rPr>
          <w:t> Previous Page</w:t>
        </w:r>
      </w:hyperlink>
      <w:r w:rsidR="00D93732">
        <w:t xml:space="preserve">   </w:t>
      </w:r>
      <w:hyperlink r:id="rId36" w:history="1">
        <w:r w:rsidR="007E3072" w:rsidRPr="007E3072">
          <w:rPr>
            <w:rFonts w:ascii="Verdana" w:eastAsia="Times New Roman" w:hAnsi="Verdana" w:cs="Times New Roman"/>
            <w:color w:val="000000"/>
          </w:rPr>
          <w:t>Next Page  </w:t>
        </w:r>
      </w:hyperlink>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36" style="width:0;height:0" o:hralign="center" o:hrstd="t" o:hrnoshade="t" o:hr="t" fillcolor="#313131" stroked="f"/>
        </w:pic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Forms are an integral part of the web. Almost every website we visit offers us forms that submit or fetch some information for us. To get started with forms, we will first install the </w:t>
      </w:r>
      <w:r w:rsidRPr="007E3072">
        <w:rPr>
          <w:rFonts w:ascii="Verdana" w:eastAsia="Times New Roman" w:hAnsi="Verdana" w:cs="Times New Roman"/>
          <w:i/>
          <w:iCs/>
          <w:color w:val="000000"/>
          <w:sz w:val="24"/>
          <w:szCs w:val="24"/>
        </w:rPr>
        <w:t>body-parser</w:t>
      </w:r>
      <w:r w:rsidRPr="007E3072">
        <w:rPr>
          <w:rFonts w:ascii="Verdana" w:eastAsia="Times New Roman" w:hAnsi="Verdana" w:cs="Times New Roman"/>
          <w:color w:val="000000"/>
          <w:sz w:val="24"/>
          <w:szCs w:val="24"/>
        </w:rPr>
        <w:t>(for parsing JSON and url-encoded data) and multer(for parsing multipart/form data) middleware.</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To install the </w:t>
      </w:r>
      <w:r w:rsidRPr="007E3072">
        <w:rPr>
          <w:rFonts w:ascii="Verdana" w:eastAsia="Times New Roman" w:hAnsi="Verdana" w:cs="Times New Roman"/>
          <w:i/>
          <w:iCs/>
          <w:color w:val="000000"/>
          <w:sz w:val="24"/>
          <w:szCs w:val="24"/>
        </w:rPr>
        <w:t>body-parser</w:t>
      </w:r>
      <w:r w:rsidRPr="007E3072">
        <w:rPr>
          <w:rFonts w:ascii="Verdana" w:eastAsia="Times New Roman" w:hAnsi="Verdana" w:cs="Times New Roman"/>
          <w:color w:val="000000"/>
          <w:sz w:val="24"/>
          <w:szCs w:val="24"/>
        </w:rPr>
        <w:t> and </w:t>
      </w:r>
      <w:r w:rsidRPr="007E3072">
        <w:rPr>
          <w:rFonts w:ascii="Verdana" w:eastAsia="Times New Roman" w:hAnsi="Verdana" w:cs="Times New Roman"/>
          <w:i/>
          <w:iCs/>
          <w:color w:val="000000"/>
          <w:sz w:val="24"/>
          <w:szCs w:val="24"/>
        </w:rPr>
        <w:t>multer</w:t>
      </w:r>
      <w:r w:rsidRPr="007E3072">
        <w:rPr>
          <w:rFonts w:ascii="Verdana" w:eastAsia="Times New Roman" w:hAnsi="Verdana" w:cs="Times New Roman"/>
          <w:color w:val="000000"/>
          <w:sz w:val="24"/>
          <w:szCs w:val="24"/>
        </w:rPr>
        <w:t>, go to your terminal and use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npm install --save body-parser multer</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Replace your </w:t>
      </w:r>
      <w:r w:rsidRPr="007E3072">
        <w:rPr>
          <w:rFonts w:ascii="Verdana" w:eastAsia="Times New Roman" w:hAnsi="Verdana" w:cs="Times New Roman"/>
          <w:b/>
          <w:bCs/>
          <w:color w:val="000000"/>
          <w:sz w:val="24"/>
          <w:szCs w:val="24"/>
        </w:rPr>
        <w:t>index.js</w:t>
      </w:r>
      <w:r w:rsidRPr="007E3072">
        <w:rPr>
          <w:rFonts w:ascii="Verdana" w:eastAsia="Times New Roman" w:hAnsi="Verdana" w:cs="Times New Roman"/>
          <w:color w:val="000000"/>
          <w:sz w:val="24"/>
          <w:szCs w:val="24"/>
        </w:rPr>
        <w:t> file contents with the following code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express = require('express');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lastRenderedPageBreak/>
        <w:t>var bodyParser = require('body-parser');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multer = require('multer');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upload = multer();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app = express();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app.get('/', function(req, res){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res.render('form');</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app.set('view engine', 'pug');</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app.set('views', './views');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for parsing application/json</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app.use(bodyParser.json());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for parsing application/xwww-</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app.use(bodyParser.urlencoded({ extended: true }));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//form-urlencoded</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for parsing multipart/form-data</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app.use(upload.array());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app.use(express.static('public'));</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app.post('/', function(req, res){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console.log(req.body);</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res.send("recieved your request!");</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app.listen(3000);</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After importing the body parser and multer, we will use the </w:t>
      </w:r>
      <w:r w:rsidRPr="007E3072">
        <w:rPr>
          <w:rFonts w:ascii="Verdana" w:eastAsia="Times New Roman" w:hAnsi="Verdana" w:cs="Times New Roman"/>
          <w:b/>
          <w:bCs/>
          <w:color w:val="000000"/>
          <w:sz w:val="24"/>
          <w:szCs w:val="24"/>
        </w:rPr>
        <w:t>body-parser</w:t>
      </w:r>
      <w:r w:rsidRPr="007E3072">
        <w:rPr>
          <w:rFonts w:ascii="Verdana" w:eastAsia="Times New Roman" w:hAnsi="Verdana" w:cs="Times New Roman"/>
          <w:color w:val="000000"/>
          <w:sz w:val="24"/>
          <w:szCs w:val="24"/>
        </w:rPr>
        <w:t> for parsing json and x-www-form-urlencoded header requests, while we will use </w:t>
      </w:r>
      <w:r w:rsidRPr="007E3072">
        <w:rPr>
          <w:rFonts w:ascii="Verdana" w:eastAsia="Times New Roman" w:hAnsi="Verdana" w:cs="Times New Roman"/>
          <w:b/>
          <w:bCs/>
          <w:color w:val="000000"/>
          <w:sz w:val="24"/>
          <w:szCs w:val="24"/>
        </w:rPr>
        <w:t>multer</w:t>
      </w:r>
      <w:r w:rsidRPr="007E3072">
        <w:rPr>
          <w:rFonts w:ascii="Verdana" w:eastAsia="Times New Roman" w:hAnsi="Verdana" w:cs="Times New Roman"/>
          <w:color w:val="000000"/>
          <w:sz w:val="24"/>
          <w:szCs w:val="24"/>
        </w:rPr>
        <w:t> for parsing multipart/form-data.</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Let us create an html form to test this out. Create a new view called </w:t>
      </w:r>
      <w:r w:rsidRPr="007E3072">
        <w:rPr>
          <w:rFonts w:ascii="Verdana" w:eastAsia="Times New Roman" w:hAnsi="Verdana" w:cs="Times New Roman"/>
          <w:b/>
          <w:bCs/>
          <w:color w:val="000000"/>
          <w:sz w:val="24"/>
          <w:szCs w:val="24"/>
        </w:rPr>
        <w:t>form.pug</w:t>
      </w:r>
      <w:r w:rsidRPr="007E3072">
        <w:rPr>
          <w:rFonts w:ascii="Verdana" w:eastAsia="Times New Roman" w:hAnsi="Verdana" w:cs="Times New Roman"/>
          <w:color w:val="000000"/>
          <w:sz w:val="24"/>
          <w:szCs w:val="24"/>
        </w:rPr>
        <w:t> with the following code −</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html</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html</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head</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title Form Tester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body</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form(action = "/", method = "POST")</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div</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label(for = "say") Say:</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input(name = "say" value = "Hi")</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br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div</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label(for = "to") To:</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input(name = "to" value = "Express forms")</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br</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button(type = "submit") Send my greetings</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Run your server using the following.</w:t>
      </w:r>
    </w:p>
    <w:p w:rsidR="007E3072" w:rsidRPr="007E3072" w:rsidRDefault="007E3072" w:rsidP="00D93732">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lastRenderedPageBreak/>
        <w:t>nodemon index.js</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Now go to localhost:3000/ and fill the form as you like, and submit it. The following response will be displayed −</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drawing>
          <wp:inline distT="0" distB="0" distL="0" distR="0">
            <wp:extent cx="5711266" cy="2260397"/>
            <wp:effectExtent l="19050" t="0" r="3734" b="0"/>
            <wp:docPr id="21" name="Picture 21" descr="Response to form 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sponse to form submission"/>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261121"/>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Have a look at your console; it will show you the body of your request as a JavaScript object as in the following screenshot −</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drawing>
          <wp:inline distT="0" distB="0" distL="0" distR="0">
            <wp:extent cx="5713095" cy="789940"/>
            <wp:effectExtent l="0" t="0" r="1905" b="0"/>
            <wp:docPr id="20" name="Picture 20" descr="Console output fo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sole output for form"/>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789940"/>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The </w:t>
      </w:r>
      <w:r w:rsidRPr="007E3072">
        <w:rPr>
          <w:rFonts w:ascii="Verdana" w:eastAsia="Times New Roman" w:hAnsi="Verdana" w:cs="Times New Roman"/>
          <w:b/>
          <w:bCs/>
          <w:color w:val="000000"/>
          <w:sz w:val="24"/>
          <w:szCs w:val="24"/>
        </w:rPr>
        <w:t>req.body</w:t>
      </w:r>
      <w:r w:rsidRPr="007E3072">
        <w:rPr>
          <w:rFonts w:ascii="Verdana" w:eastAsia="Times New Roman" w:hAnsi="Verdana" w:cs="Times New Roman"/>
          <w:color w:val="000000"/>
          <w:sz w:val="24"/>
          <w:szCs w:val="24"/>
        </w:rPr>
        <w:t> object contains your parsed request body. To use fields from that object, just use them like normal JS objects.</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This is the most recommended way to send a request. There are many other ways, but those are irrelevant to cover here, because our Express app will handle all those requests in the same way. To read more about different ways to make a request, have a look at </w:t>
      </w:r>
      <w:hyperlink r:id="rId39" w:tgtFrame="_blank" w:history="1">
        <w:r w:rsidRPr="007E3072">
          <w:rPr>
            <w:rFonts w:ascii="Verdana" w:eastAsia="Times New Roman" w:hAnsi="Verdana" w:cs="Times New Roman"/>
            <w:color w:val="313131"/>
            <w:sz w:val="24"/>
            <w:szCs w:val="24"/>
          </w:rPr>
          <w:t>this</w:t>
        </w:r>
      </w:hyperlink>
      <w:r w:rsidRPr="007E3072">
        <w:rPr>
          <w:rFonts w:ascii="Verdana" w:eastAsia="Times New Roman" w:hAnsi="Verdana" w:cs="Times New Roman"/>
          <w:color w:val="000000"/>
          <w:sz w:val="24"/>
          <w:szCs w:val="24"/>
        </w:rPr>
        <w:t> page.</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D93732">
      <w:pPr>
        <w:pStyle w:val="NormalWeb"/>
        <w:spacing w:before="0" w:beforeAutospacing="0" w:after="144" w:afterAutospacing="0" w:line="360" w:lineRule="atLeast"/>
        <w:ind w:left="48" w:right="48"/>
        <w:jc w:val="center"/>
        <w:rPr>
          <w:rFonts w:ascii="Verdana" w:hAnsi="Verdana"/>
          <w:color w:val="313131"/>
          <w:sz w:val="21"/>
          <w:szCs w:val="21"/>
        </w:rPr>
      </w:pPr>
      <w:r>
        <w:rPr>
          <w:rFonts w:ascii="Verdana" w:hAnsi="Verdana"/>
          <w:color w:val="000000"/>
        </w:rPr>
        <w:t>New Chapter</w:t>
      </w:r>
      <w:r w:rsidR="00D93732">
        <w:rPr>
          <w:rFonts w:ascii="Verdana" w:hAnsi="Verdana"/>
          <w:color w:val="000000"/>
        </w:rPr>
        <w:t xml:space="preserve"> </w:t>
      </w:r>
      <w:ins w:id="3" w:author="Unknown">
        <w:r>
          <w:rPr>
            <w:rFonts w:ascii="Verdana" w:hAnsi="Verdana"/>
            <w:color w:val="313131"/>
            <w:sz w:val="21"/>
            <w:szCs w:val="21"/>
            <w:bdr w:val="none" w:sz="0" w:space="0" w:color="auto" w:frame="1"/>
          </w:rPr>
          <w:br/>
        </w:r>
      </w:ins>
    </w:p>
    <w:p w:rsidR="007E3072" w:rsidRDefault="009204E6" w:rsidP="007E3072">
      <w:pPr>
        <w:spacing w:before="105" w:after="105"/>
        <w:rPr>
          <w:rFonts w:ascii="Times New Roman" w:hAnsi="Times New Roman"/>
          <w:sz w:val="24"/>
          <w:szCs w:val="24"/>
        </w:rPr>
      </w:pPr>
      <w:r>
        <w:pict>
          <v:rect id="_x0000_i1037" style="width:0;height:0" o:hralign="center" o:hrstd="t" o:hrnoshade="t" o:hr="t" fillcolor="#313131" stroked="f"/>
        </w:pict>
      </w:r>
    </w:p>
    <w:p w:rsidR="007E3072" w:rsidRDefault="009204E6" w:rsidP="007E3072">
      <w:pPr>
        <w:spacing w:before="105" w:after="105"/>
        <w:jc w:val="center"/>
        <w:rPr>
          <w:rFonts w:ascii="Verdana" w:hAnsi="Verdana"/>
          <w:color w:val="313131"/>
          <w:sz w:val="21"/>
          <w:szCs w:val="21"/>
        </w:rPr>
      </w:pPr>
      <w:hyperlink r:id="rId40" w:history="1">
        <w:r w:rsidR="007E3072">
          <w:rPr>
            <w:rStyle w:val="Hyperlink"/>
            <w:rFonts w:ascii="Verdana" w:hAnsi="Verdana"/>
            <w:color w:val="000000"/>
          </w:rPr>
          <w:t> Previous Page</w:t>
        </w:r>
      </w:hyperlink>
      <w:r w:rsidR="00D93732">
        <w:t xml:space="preserve">   </w:t>
      </w:r>
      <w:hyperlink r:id="rId41" w:history="1">
        <w:r w:rsidR="007E3072">
          <w:rPr>
            <w:rStyle w:val="Hyperlink"/>
            <w:rFonts w:ascii="Verdana" w:hAnsi="Verdana"/>
            <w:color w:val="000000"/>
          </w:rPr>
          <w:t>Next Page  </w:t>
        </w:r>
      </w:hyperlink>
    </w:p>
    <w:p w:rsidR="007E3072" w:rsidRDefault="009204E6" w:rsidP="007E3072">
      <w:pPr>
        <w:spacing w:before="105" w:after="105"/>
        <w:rPr>
          <w:rFonts w:ascii="Times New Roman" w:hAnsi="Times New Roman"/>
          <w:sz w:val="24"/>
          <w:szCs w:val="24"/>
        </w:rPr>
      </w:pPr>
      <w:r>
        <w:pict>
          <v:rect id="_x0000_i1038" style="width:0;height:0" o:hralign="center" o:hrstd="t" o:hrnoshade="t" o:hr="t" fillcolor="#313131" stroked="f"/>
        </w:pic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keep receiving requests, but end up not storing them anywhere. We need a Database to store the data. For this, we will make use of the NoSQL database called </w:t>
      </w:r>
      <w:r>
        <w:rPr>
          <w:rFonts w:ascii="Verdana" w:hAnsi="Verdana"/>
          <w:b/>
          <w:bCs/>
          <w:color w:val="000000"/>
        </w:rPr>
        <w:t>MongoDB</w:t>
      </w:r>
      <w:r>
        <w:rPr>
          <w:rFonts w:ascii="Verdana" w:hAnsi="Verdana"/>
          <w:color w:val="0000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install and read about Mongo, follow </w:t>
      </w:r>
      <w:hyperlink r:id="rId42" w:tgtFrame="_blank" w:history="1">
        <w:r>
          <w:rPr>
            <w:rStyle w:val="Hyperlink"/>
            <w:rFonts w:ascii="Verdana" w:hAnsi="Verdana"/>
            <w:color w:val="313131"/>
          </w:rPr>
          <w:t>this link.</w:t>
        </w:r>
      </w:hyperlink>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order to use Mongo with Express, we need a client API for node. There are multiple options for us, but for this tutorial, we will stick to </w:t>
      </w:r>
      <w:hyperlink r:id="rId43" w:tgtFrame="_blank" w:history="1">
        <w:r>
          <w:rPr>
            <w:rStyle w:val="Hyperlink"/>
            <w:rFonts w:ascii="Verdana" w:hAnsi="Verdana"/>
            <w:color w:val="313131"/>
          </w:rPr>
          <w:t>mongoose</w:t>
        </w:r>
      </w:hyperlink>
      <w:r>
        <w:rPr>
          <w:rFonts w:ascii="Verdana" w:hAnsi="Verdana"/>
          <w:color w:val="000000"/>
        </w:rPr>
        <w:t>. Mongoose is used for </w:t>
      </w:r>
      <w:r>
        <w:rPr>
          <w:rFonts w:ascii="Verdana" w:hAnsi="Verdana"/>
          <w:b/>
          <w:bCs/>
          <w:color w:val="000000"/>
        </w:rPr>
        <w:t>document Modeling</w:t>
      </w:r>
      <w:r>
        <w:rPr>
          <w:rFonts w:ascii="Verdana" w:hAnsi="Verdana"/>
          <w:color w:val="000000"/>
        </w:rPr>
        <w:t> in Node for MongoDB. For document modeling, we create a </w:t>
      </w:r>
      <w:r>
        <w:rPr>
          <w:rFonts w:ascii="Verdana" w:hAnsi="Verdana"/>
          <w:b/>
          <w:bCs/>
          <w:color w:val="000000"/>
        </w:rPr>
        <w:t>Model</w:t>
      </w:r>
      <w:r>
        <w:rPr>
          <w:rFonts w:ascii="Verdana" w:hAnsi="Verdana"/>
          <w:color w:val="000000"/>
        </w:rPr>
        <w:t> (much like a </w:t>
      </w:r>
      <w:r>
        <w:rPr>
          <w:rFonts w:ascii="Verdana" w:hAnsi="Verdana"/>
          <w:b/>
          <w:bCs/>
          <w:color w:val="000000"/>
        </w:rPr>
        <w:t>class</w:t>
      </w:r>
      <w:r>
        <w:rPr>
          <w:rFonts w:ascii="Verdana" w:hAnsi="Verdana"/>
          <w:color w:val="000000"/>
        </w:rPr>
        <w:t> in document oriented programming), and then we produce </w:t>
      </w:r>
      <w:r>
        <w:rPr>
          <w:rFonts w:ascii="Verdana" w:hAnsi="Verdana"/>
          <w:b/>
          <w:bCs/>
          <w:color w:val="000000"/>
        </w:rPr>
        <w:t>documents</w:t>
      </w:r>
      <w:r>
        <w:rPr>
          <w:rFonts w:ascii="Verdana" w:hAnsi="Verdana"/>
          <w:color w:val="000000"/>
        </w:rPr>
        <w:t> using this Model (like we create </w:t>
      </w:r>
      <w:r>
        <w:rPr>
          <w:rFonts w:ascii="Verdana" w:hAnsi="Verdana"/>
          <w:b/>
          <w:bCs/>
          <w:color w:val="000000"/>
        </w:rPr>
        <w:t>documents of a class</w:t>
      </w:r>
      <w:r>
        <w:rPr>
          <w:rFonts w:ascii="Verdana" w:hAnsi="Verdana"/>
          <w:color w:val="000000"/>
        </w:rPr>
        <w:t> in OOP). All our processing will be done on these "documents", then finally, we will write these documents in our database.</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Mongoose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that you have installed Mongo, let us install Mongoose, the same way we have been installing our other node packages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npm install --save mongoose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we start using mongoose, we have to create a database using the Mongo shell. To create a new database, open your terminal and enter "mongo". A Mongo shell will start, enter the following code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use my_db</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new database will be created for you. Whenever you open up the mongo shell, it will default to "test" db and you will have to change to your database using the same command as above.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Mongoose, we will require it in our </w:t>
      </w:r>
      <w:r>
        <w:rPr>
          <w:rFonts w:ascii="Verdana" w:hAnsi="Verdana"/>
          <w:b/>
          <w:bCs/>
          <w:color w:val="000000"/>
        </w:rPr>
        <w:t>index.js</w:t>
      </w:r>
      <w:r>
        <w:rPr>
          <w:rFonts w:ascii="Verdana" w:hAnsi="Verdana"/>
          <w:color w:val="000000"/>
        </w:rPr>
        <w:t> file and then connect to the </w:t>
      </w:r>
      <w:r>
        <w:rPr>
          <w:rFonts w:ascii="Verdana" w:hAnsi="Verdana"/>
          <w:b/>
          <w:bCs/>
          <w:color w:val="000000"/>
        </w:rPr>
        <w:t>mongodb</w:t>
      </w:r>
      <w:r>
        <w:rPr>
          <w:rFonts w:ascii="Verdana" w:hAnsi="Verdana"/>
          <w:color w:val="000000"/>
        </w:rPr>
        <w:t> service running on </w:t>
      </w:r>
      <w:r>
        <w:rPr>
          <w:rFonts w:ascii="Verdana" w:hAnsi="Verdana"/>
          <w:b/>
          <w:bCs/>
          <w:color w:val="000000"/>
        </w:rPr>
        <w:t>mongodb://localhost</w:t>
      </w:r>
      <w:r>
        <w:rPr>
          <w:rFonts w:ascii="Verdana" w:hAnsi="Verdana"/>
          <w:color w:val="0000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var mongoose = require('mongoose');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mongoose.connect('mongodb://localhost/my_db');</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our app is connected to our database, let us create a new Model. This model will act as a collection in our database. To create a new Model, use the following code, before defining any route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personSchema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age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Number</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hAnsi="Consolas"/>
          <w:color w:val="7F0055"/>
        </w:rPr>
        <w:t>Person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pln"/>
          <w:rFonts w:ascii="Consolas"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personSchema</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defines the schema for a person and is used to create a Mongoose Mode </w:t>
      </w:r>
      <w:r>
        <w:rPr>
          <w:rFonts w:ascii="Verdana" w:hAnsi="Verdana"/>
          <w:b/>
          <w:bCs/>
          <w:color w:val="000000"/>
        </w:rPr>
        <w:t>Person</w:t>
      </w:r>
      <w:r>
        <w:rPr>
          <w:rFonts w:ascii="Verdana" w:hAnsi="Verdana"/>
          <w:color w:val="000000"/>
        </w:rPr>
        <w:t>.</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Saving Documents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create a new html form; this form will help you get the details of a person and save it to our database. To create the form, create a new view file called </w:t>
      </w:r>
      <w:r>
        <w:rPr>
          <w:rFonts w:ascii="Verdana" w:hAnsi="Verdana"/>
          <w:b/>
          <w:bCs/>
          <w:color w:val="000000"/>
        </w:rPr>
        <w:t>person.pug</w:t>
      </w:r>
      <w:r>
        <w:rPr>
          <w:rFonts w:ascii="Verdana" w:hAnsi="Verdana"/>
          <w:color w:val="000000"/>
        </w:rPr>
        <w:t> in views directory with the following content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 Person</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form(action = "/person", method = "POST")</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div</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label(for = "name") Name: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input(name = "name")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div</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label(for = "age") Age: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input(name = "age")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div</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label(for = "nationality") Nationality: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input(name = "nationality")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button(type = "submit") Create new person</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Also add a </w:t>
      </w:r>
      <w:r>
        <w:rPr>
          <w:rFonts w:ascii="Verdana" w:hAnsi="Verdana"/>
          <w:b/>
          <w:bCs/>
          <w:color w:val="000000"/>
        </w:rPr>
        <w:t>new get route</w:t>
      </w:r>
      <w:r>
        <w:rPr>
          <w:rFonts w:ascii="Verdana" w:hAnsi="Verdana"/>
          <w:color w:val="000000"/>
        </w:rPr>
        <w:t> in </w:t>
      </w:r>
      <w:r>
        <w:rPr>
          <w:rFonts w:ascii="Verdana" w:hAnsi="Verdana"/>
          <w:b/>
          <w:bCs/>
          <w:color w:val="000000"/>
        </w:rPr>
        <w:t>index.js</w:t>
      </w:r>
      <w:r>
        <w:rPr>
          <w:rFonts w:ascii="Verdana" w:hAnsi="Verdana"/>
          <w:color w:val="000000"/>
        </w:rPr>
        <w:t> to render this document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 to "</w:t>
      </w:r>
      <w:r>
        <w:rPr>
          <w:rFonts w:ascii="Verdana" w:hAnsi="Verdana"/>
          <w:b/>
          <w:bCs/>
          <w:color w:val="000000"/>
        </w:rPr>
        <w:t>localhost:3000/person</w:t>
      </w:r>
      <w:r>
        <w:rPr>
          <w:rFonts w:ascii="Verdana" w:hAnsi="Verdana"/>
          <w:color w:val="000000"/>
        </w:rPr>
        <w:t>" to check if the form is displaying the correct output. Note that this is just the UI, it is not working yet. The following screenshot shows how the form is displayed −</w:t>
      </w:r>
    </w:p>
    <w:p w:rsidR="007E3072" w:rsidRDefault="007E3072" w:rsidP="007E3072">
      <w:pPr>
        <w:rPr>
          <w:rFonts w:ascii="Times New Roman" w:hAnsi="Times New Roman"/>
        </w:rPr>
      </w:pPr>
      <w:r>
        <w:rPr>
          <w:noProof/>
        </w:rPr>
        <w:lastRenderedPageBreak/>
        <w:drawing>
          <wp:inline distT="0" distB="0" distL="0" distR="0">
            <wp:extent cx="5709083" cy="2326234"/>
            <wp:effectExtent l="19050" t="0" r="5917" b="0"/>
            <wp:docPr id="23" name="Picture 23" descr="Mongoose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ongoose Create"/>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327869"/>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now define a post route handler at </w:t>
      </w:r>
      <w:r>
        <w:rPr>
          <w:rFonts w:ascii="Verdana" w:hAnsi="Verdana"/>
          <w:b/>
          <w:bCs/>
          <w:color w:val="000000"/>
        </w:rPr>
        <w:t>'/person'</w:t>
      </w:r>
      <w:r>
        <w:rPr>
          <w:rFonts w:ascii="Verdana" w:hAnsi="Verdana"/>
          <w:color w:val="000000"/>
        </w:rPr>
        <w:t> which will handle this request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personInfo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//Get the parsed information</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personInfo</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personInfo</w:t>
      </w:r>
      <w:r>
        <w:rPr>
          <w:rStyle w:val="pun"/>
          <w:rFonts w:ascii="Consolas" w:hAnsi="Consolas"/>
          <w:color w:val="666600"/>
        </w:rPr>
        <w:t>.</w:t>
      </w:r>
      <w:r>
        <w:rPr>
          <w:rStyle w:val="pln"/>
          <w:rFonts w:ascii="Consolas" w:hAnsi="Consolas"/>
          <w:color w:val="313131"/>
        </w:rPr>
        <w:t xml:space="preserve">age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personInfo</w:t>
      </w:r>
      <w:r>
        <w:rPr>
          <w:rStyle w:val="pun"/>
          <w:rFonts w:ascii="Consolas" w:hAnsi="Consolas"/>
          <w:color w:val="666600"/>
        </w:rPr>
        <w:t>.</w:t>
      </w:r>
      <w:r>
        <w:rPr>
          <w:rStyle w:val="pln"/>
          <w:rFonts w:ascii="Consolas" w:hAnsi="Consolas"/>
          <w:color w:val="313131"/>
        </w:rPr>
        <w:t>nationality</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'show_message'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"Sorry, you provided worng info"</w:t>
      </w:r>
      <w:r>
        <w:rPr>
          <w:rStyle w:val="pun"/>
          <w:rFonts w:ascii="Consolas" w:hAnsi="Consolas"/>
          <w:color w:val="666600"/>
        </w:rPr>
        <w:t>,</w:t>
      </w:r>
      <w:r>
        <w:rPr>
          <w:rStyle w:val="pln"/>
          <w:rFonts w:ascii="Consolas" w:hAnsi="Consolas"/>
          <w:color w:val="313131"/>
        </w:rPr>
        <w:t xml:space="preserve"> type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"error"</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newPerson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Person</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personInfo</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personInfo</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personInfo</w:t>
      </w:r>
      <w:r>
        <w:rPr>
          <w:rStyle w:val="pun"/>
          <w:rFonts w:ascii="Consolas" w:hAnsi="Consolas"/>
          <w:color w:val="666600"/>
        </w:rPr>
        <w:t>.</w:t>
      </w:r>
      <w:r>
        <w:rPr>
          <w:rStyle w:val="pln"/>
          <w:rFonts w:ascii="Consolas" w:hAnsi="Consolas"/>
          <w:color w:val="313131"/>
        </w:rPr>
        <w:t>nationality</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newPerson</w:t>
      </w:r>
      <w:r>
        <w:rPr>
          <w:rStyle w:val="pun"/>
          <w:rFonts w:ascii="Consolas" w:hAnsi="Consolas"/>
          <w:color w:val="666600"/>
        </w:rPr>
        <w:t>.</w:t>
      </w:r>
      <w:r>
        <w:rPr>
          <w:rStyle w:val="pln"/>
          <w:rFonts w:ascii="Consolas" w:hAnsi="Consolas"/>
          <w:color w:val="313131"/>
        </w:rPr>
        <w:t>save</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Person</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'show_message'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"Database error"</w:t>
      </w:r>
      <w:r>
        <w:rPr>
          <w:rStyle w:val="pun"/>
          <w:rFonts w:ascii="Consolas" w:hAnsi="Consolas"/>
          <w:color w:val="666600"/>
        </w:rPr>
        <w:t>,</w:t>
      </w:r>
      <w:r>
        <w:rPr>
          <w:rStyle w:val="pln"/>
          <w:rFonts w:ascii="Consolas" w:hAnsi="Consolas"/>
          <w:color w:val="313131"/>
        </w:rPr>
        <w:t xml:space="preserve"> type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"error"</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'show_message'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"New person added"</w:t>
      </w:r>
      <w:r>
        <w:rPr>
          <w:rStyle w:val="pun"/>
          <w:rFonts w:ascii="Consolas" w:hAnsi="Consolas"/>
          <w:color w:val="666600"/>
        </w:rPr>
        <w:t>,</w:t>
      </w:r>
      <w:r>
        <w:rPr>
          <w:rStyle w:val="pln"/>
          <w:rFonts w:ascii="Consolas" w:hAnsi="Consolas"/>
          <w:color w:val="313131"/>
        </w:rPr>
        <w:t xml:space="preserve"> type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"success"</w:t>
      </w:r>
      <w:r>
        <w:rPr>
          <w:rStyle w:val="pun"/>
          <w:rFonts w:ascii="Consolas" w:hAnsi="Consolas"/>
          <w:color w:val="666600"/>
        </w:rPr>
        <w:t>,</w:t>
      </w:r>
      <w:r>
        <w:rPr>
          <w:rStyle w:val="pln"/>
          <w:rFonts w:ascii="Consolas" w:hAnsi="Consolas"/>
          <w:color w:val="313131"/>
        </w:rPr>
        <w:t xml:space="preserve"> person</w:t>
      </w:r>
      <w:r>
        <w:rPr>
          <w:rStyle w:val="pun"/>
          <w:rFonts w:ascii="Consolas" w:hAnsi="Consolas"/>
          <w:color w:val="666600"/>
        </w:rPr>
        <w:t>:</w:t>
      </w:r>
      <w:r>
        <w:rPr>
          <w:rStyle w:val="pln"/>
          <w:rFonts w:ascii="Consolas" w:hAnsi="Consolas"/>
          <w:color w:val="313131"/>
        </w:rPr>
        <w:t xml:space="preserve"> personInfo</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code, if we receive any empty field or do not receive any field, we will send an error response. But if we receive a well-formed document, then we create a </w:t>
      </w:r>
      <w:r>
        <w:rPr>
          <w:rFonts w:ascii="Verdana" w:hAnsi="Verdana"/>
          <w:b/>
          <w:bCs/>
          <w:color w:val="000000"/>
        </w:rPr>
        <w:t>newPerson</w:t>
      </w:r>
      <w:r>
        <w:rPr>
          <w:rFonts w:ascii="Verdana" w:hAnsi="Verdana"/>
          <w:color w:val="000000"/>
        </w:rPr>
        <w:t> document from Person model and save it to our DB using the </w:t>
      </w:r>
      <w:r>
        <w:rPr>
          <w:rFonts w:ascii="Verdana" w:hAnsi="Verdana"/>
          <w:b/>
          <w:bCs/>
          <w:color w:val="000000"/>
        </w:rPr>
        <w:t>newPerson.save()</w:t>
      </w:r>
      <w:r>
        <w:rPr>
          <w:rFonts w:ascii="Verdana" w:hAnsi="Verdana"/>
          <w:color w:val="000000"/>
        </w:rPr>
        <w:t> function. This is defined in Mongoose and accepts a callback as argument. This callback has 2 arguments – error and response. These arguments will render the </w:t>
      </w:r>
      <w:r>
        <w:rPr>
          <w:rFonts w:ascii="Verdana" w:hAnsi="Verdana"/>
          <w:b/>
          <w:bCs/>
          <w:color w:val="000000"/>
        </w:rPr>
        <w:t>show_message</w:t>
      </w:r>
      <w:r>
        <w:rPr>
          <w:rFonts w:ascii="Verdana" w:hAnsi="Verdana"/>
          <w:color w:val="000000"/>
        </w:rPr>
        <w:t> view.</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show the response from this route, we will also need to create a </w:t>
      </w:r>
      <w:r>
        <w:rPr>
          <w:rFonts w:ascii="Verdana" w:hAnsi="Verdana"/>
          <w:b/>
          <w:bCs/>
          <w:color w:val="000000"/>
        </w:rPr>
        <w:t>show_message</w:t>
      </w:r>
      <w:r>
        <w:rPr>
          <w:rFonts w:ascii="Verdana" w:hAnsi="Verdana"/>
          <w:color w:val="000000"/>
        </w:rPr>
        <w:t> view. Create a new view with the following code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html</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head</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title Person</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body</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if(type == "error")</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h3(style = "color:red") #{message}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else</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h3 New person,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name: #{person.name},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age: #{person.age} and </w:t>
      </w:r>
    </w:p>
    <w:p w:rsidR="007E3072" w:rsidRDefault="007E3072" w:rsidP="00D93732">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            nationality: #{person.nationality} added!</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receive the following response on successfully submitting the </w:t>
      </w:r>
      <w:r>
        <w:rPr>
          <w:rFonts w:ascii="Verdana" w:hAnsi="Verdana"/>
          <w:b/>
          <w:bCs/>
          <w:color w:val="000000"/>
        </w:rPr>
        <w:t>form(show_message.pug)</w:t>
      </w:r>
      <w:r>
        <w:rPr>
          <w:rFonts w:ascii="Verdana" w:hAnsi="Verdana"/>
          <w:color w:val="000000"/>
        </w:rPr>
        <w:t> −</w:t>
      </w:r>
    </w:p>
    <w:p w:rsidR="007E3072" w:rsidRDefault="007E3072" w:rsidP="007E3072">
      <w:pPr>
        <w:rPr>
          <w:rFonts w:ascii="Times New Roman" w:hAnsi="Times New Roman"/>
        </w:rPr>
      </w:pPr>
      <w:r>
        <w:rPr>
          <w:noProof/>
        </w:rPr>
        <w:drawing>
          <wp:inline distT="0" distB="0" distL="0" distR="0">
            <wp:extent cx="5701436" cy="1967789"/>
            <wp:effectExtent l="19050" t="0" r="0" b="0"/>
            <wp:docPr id="22" name="Picture 22" descr="Mongoos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ongoose Response"/>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1969402"/>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now have an interface to create </w:t>
      </w:r>
      <w:r>
        <w:rPr>
          <w:rFonts w:ascii="Verdana" w:hAnsi="Verdana"/>
          <w:b/>
          <w:bCs/>
          <w:color w:val="000000"/>
        </w:rPr>
        <w:t>persons</w:t>
      </w:r>
      <w:r>
        <w:rPr>
          <w:rFonts w:ascii="Verdana" w:hAnsi="Verdana"/>
          <w:color w:val="000000"/>
        </w:rPr>
        <w:t>.</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Retrieving Documents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Mongoose provides a lot of functions for retrieving documents, we will focus on 3 of those. All these functions also take a callback as the last parameter, and just like the save function, their arguments are error and response. The three functions are as follows −</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Model.find(conditions,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finds all the documents matching the fields in conditions object. Same operators used in Mongo also work in mongoose. For example,</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will fetch all the documents from the person's collection.</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"Ayush"</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fetch all documents where field name is "Ayush" and age is 20.</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provide projection we need, i.e., the fields we need. For example, if we want only the </w:t>
      </w:r>
      <w:r>
        <w:rPr>
          <w:rFonts w:ascii="Verdana" w:hAnsi="Verdana"/>
          <w:b/>
          <w:bCs/>
          <w:color w:val="000000"/>
        </w:rPr>
        <w:t>names</w:t>
      </w:r>
      <w:r>
        <w:rPr>
          <w:rFonts w:ascii="Verdana" w:hAnsi="Verdana"/>
          <w:color w:val="000000"/>
        </w:rPr>
        <w:t> of people whose </w:t>
      </w:r>
      <w:r>
        <w:rPr>
          <w:rFonts w:ascii="Verdana" w:hAnsi="Verdana"/>
          <w:b/>
          <w:bCs/>
          <w:color w:val="000000"/>
        </w:rPr>
        <w:t>nationality</w:t>
      </w:r>
      <w:r>
        <w:rPr>
          <w:rFonts w:ascii="Verdana" w:hAnsi="Verdana"/>
          <w:color w:val="000000"/>
        </w:rPr>
        <w:t> is </w:t>
      </w:r>
      <w:r>
        <w:rPr>
          <w:rFonts w:ascii="Verdana" w:hAnsi="Verdana"/>
          <w:i/>
          <w:iCs/>
          <w:color w:val="000000"/>
        </w:rPr>
        <w:t>"Indian"</w:t>
      </w:r>
      <w:r>
        <w:rPr>
          <w:rFonts w:ascii="Verdana" w:hAnsi="Verdana"/>
          <w:color w:val="000000"/>
        </w:rPr>
        <w:t>, we use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pln"/>
          <w:rFonts w:ascii="Consolas" w:hAnsi="Consolas"/>
          <w:color w:val="313131"/>
        </w:rPr>
        <w:t>nationality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"Indian"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Model.findOne(conditions,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always fetches a single, most relevant document. It has the same exact arguments as </w:t>
      </w:r>
      <w:r>
        <w:rPr>
          <w:rFonts w:ascii="Verdana" w:hAnsi="Verdana"/>
          <w:b/>
          <w:bCs/>
          <w:color w:val="000000"/>
        </w:rPr>
        <w:t>Model.find()</w:t>
      </w:r>
      <w:r>
        <w:rPr>
          <w:rFonts w:ascii="Verdana" w:hAnsi="Verdana"/>
          <w:color w:val="000000"/>
        </w:rPr>
        <w: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Model.findById(id,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in the </w:t>
      </w:r>
      <w:r>
        <w:rPr>
          <w:rFonts w:ascii="Verdana" w:hAnsi="Verdana"/>
          <w:b/>
          <w:bCs/>
          <w:color w:val="000000"/>
        </w:rPr>
        <w:t>_id</w:t>
      </w:r>
      <w:r>
        <w:rPr>
          <w:rFonts w:ascii="Verdana" w:hAnsi="Verdana"/>
          <w:color w:val="000000"/>
        </w:rPr>
        <w:t>(defined by mongo) as the first argument, an optional projection string and a callback to handle the response. For example,</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findById</w:t>
      </w:r>
      <w:r>
        <w:rPr>
          <w:rStyle w:val="pun"/>
          <w:rFonts w:ascii="Consolas" w:hAnsi="Consolas"/>
          <w:color w:val="666600"/>
        </w:rPr>
        <w:t>(</w:t>
      </w:r>
      <w:r>
        <w:rPr>
          <w:rStyle w:val="str"/>
          <w:rFonts w:ascii="Consolas" w:hAnsi="Consolas"/>
          <w:color w:val="008800"/>
        </w:rPr>
        <w:t>"507f1f77bcf86cd799439011"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view all people records −</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mongoose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mongoose</w:t>
      </w:r>
      <w:r>
        <w:rPr>
          <w:rStyle w:val="pun"/>
          <w:rFonts w:ascii="Consolas" w:hAnsi="Consolas"/>
          <w:color w:val="666600"/>
        </w:rPr>
        <w:t>.</w:t>
      </w:r>
      <w:r>
        <w:rPr>
          <w:rStyle w:val="pln"/>
          <w:rFonts w:ascii="Consolas"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personSchema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Number</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hAnsi="Consolas"/>
          <w:color w:val="7F0055"/>
        </w:rPr>
        <w:t>Person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pln"/>
          <w:rFonts w:ascii="Consolas"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personSchema</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'/people'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D93732">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Documents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Mongoose provides 3 functions to update documents. The functions are described below −</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Model.update(condition, updates,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 conditions and updates an object as input and applies the changes to all the documents matching the conditions in the collection. For example, following code will update the nationality "American" in all Person documents −</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update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nationality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"American"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Model.findOneAndUpdate(condition, updates,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finds one document based on the query and updates that according to the second argument. It also takes a callback as last argument. Let us perform the following example to understand the function</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findOneAndUpdate</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"Ayush"</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un"/>
          <w:rFonts w:ascii="Consolas" w:hAnsi="Consolas"/>
          <w:color w:val="666600"/>
        </w:rPr>
        <w:t>});</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Model.findByIdAndUpdate(id, updates,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updates a single document identified by its id. For example,</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findByIdAndUpdate</w:t>
      </w:r>
      <w:r>
        <w:rPr>
          <w:rStyle w:val="pun"/>
          <w:rFonts w:ascii="Consolas" w:hAnsi="Consolas"/>
          <w:color w:val="666600"/>
        </w:rPr>
        <w:t>(</w:t>
      </w:r>
      <w:r>
        <w:rPr>
          <w:rStyle w:val="str"/>
          <w:rFonts w:ascii="Consolas" w:hAnsi="Consolas"/>
          <w:color w:val="008800"/>
        </w:rPr>
        <w:t>"507f1f77bcf86cd799439011"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"James"</w:t>
      </w:r>
      <w:r>
        <w:rPr>
          <w:rStyle w:val="pun"/>
          <w:rFonts w:ascii="Consolas" w:hAnsi="Consolas"/>
          <w:color w:val="666600"/>
        </w:rPr>
        <w:t>},</w:t>
      </w:r>
      <w:r>
        <w:rPr>
          <w:rStyle w:val="pln"/>
          <w:rFonts w:ascii="Consolas" w:hAnsi="Consolas"/>
          <w:color w:val="313131"/>
        </w:rPr>
        <w:t xml:space="preserve"> </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update people. This will be a </w:t>
      </w:r>
      <w:r>
        <w:rPr>
          <w:rFonts w:ascii="Verdana" w:hAnsi="Verdana"/>
          <w:b/>
          <w:bCs/>
          <w:color w:val="000000"/>
        </w:rPr>
        <w:t>PUT</w:t>
      </w:r>
      <w:r>
        <w:rPr>
          <w:rFonts w:ascii="Verdana" w:hAnsi="Verdana"/>
          <w:color w:val="000000"/>
        </w:rPr>
        <w:t> route with the id as a parameter and details in the payload.</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lastRenderedPageBreak/>
        <w:t>var</w:t>
      </w:r>
      <w:r>
        <w:rPr>
          <w:rStyle w:val="pln"/>
          <w:rFonts w:ascii="Consolas" w:hAnsi="Consolas"/>
          <w:color w:val="313131"/>
        </w:rPr>
        <w:t xml:space="preserve"> mongoose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mongoose</w:t>
      </w:r>
      <w:r>
        <w:rPr>
          <w:rStyle w:val="pun"/>
          <w:rFonts w:ascii="Consolas" w:hAnsi="Consolas"/>
          <w:color w:val="666600"/>
        </w:rPr>
        <w:t>.</w:t>
      </w:r>
      <w:r>
        <w:rPr>
          <w:rStyle w:val="pln"/>
          <w:rFonts w:ascii="Consolas"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personSchema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Number</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hAnsi="Consolas"/>
          <w:color w:val="7F0055"/>
        </w:rPr>
        <w:t>Person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pln"/>
          <w:rFonts w:ascii="Consolas"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personSchema</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put</w:t>
      </w:r>
      <w:r>
        <w:rPr>
          <w:rStyle w:val="pun"/>
          <w:rFonts w:ascii="Consolas" w:hAnsi="Consolas"/>
          <w:color w:val="666600"/>
        </w:rPr>
        <w:t>(</w:t>
      </w:r>
      <w:r>
        <w:rPr>
          <w:rStyle w:val="str"/>
          <w:rFonts w:ascii="Consolas" w:hAnsi="Consolas"/>
          <w:color w:val="008800"/>
        </w:rPr>
        <w:t>'/people/:id'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findByIdAndUpdate</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"Error in updating person with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test this route, enter the following in your terminal (replace the id with an id from your created </w:t>
      </w:r>
      <w:r>
        <w:rPr>
          <w:rFonts w:ascii="Verdana" w:hAnsi="Verdana"/>
          <w:b/>
          <w:bCs/>
          <w:color w:val="000000"/>
        </w:rPr>
        <w:t>people</w:t>
      </w:r>
      <w:r>
        <w:rPr>
          <w:rFonts w:ascii="Verdana" w:hAnsi="Verdana"/>
          <w:color w:val="000000"/>
        </w:rPr>
        <w:t>)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curl -X PUT --data "name = James&amp;age = 20&amp;nationality = American</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"http://localhost:3000/people/507f1f77bcf86cd799439011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update the document associated with the id provided in the route with the above details.</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Deleting Documents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covered </w:t>
      </w:r>
      <w:r>
        <w:rPr>
          <w:rFonts w:ascii="Verdana" w:hAnsi="Verdana"/>
          <w:b/>
          <w:bCs/>
          <w:color w:val="000000"/>
        </w:rPr>
        <w:t>Create, Read</w:t>
      </w:r>
      <w:r>
        <w:rPr>
          <w:rFonts w:ascii="Verdana" w:hAnsi="Verdana"/>
          <w:color w:val="000000"/>
        </w:rPr>
        <w:t> and </w:t>
      </w:r>
      <w:r>
        <w:rPr>
          <w:rFonts w:ascii="Verdana" w:hAnsi="Verdana"/>
          <w:b/>
          <w:bCs/>
          <w:color w:val="000000"/>
        </w:rPr>
        <w:t>Update</w:t>
      </w:r>
      <w:r>
        <w:rPr>
          <w:rFonts w:ascii="Verdana" w:hAnsi="Verdana"/>
          <w:color w:val="000000"/>
        </w:rPr>
        <w:t>, now we will see how Mongoose can be used to </w:t>
      </w:r>
      <w:r>
        <w:rPr>
          <w:rFonts w:ascii="Verdana" w:hAnsi="Verdana"/>
          <w:b/>
          <w:bCs/>
          <w:color w:val="000000"/>
        </w:rPr>
        <w:t>Delete</w:t>
      </w:r>
      <w:r>
        <w:rPr>
          <w:rFonts w:ascii="Verdana" w:hAnsi="Verdana"/>
          <w:color w:val="000000"/>
        </w:rPr>
        <w:t> documents. We have 3 functions here, exactly like update.</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Model.remove(condition,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 condition object as input and removes all documents matching the conditions. For example, if we need to remove all people aged 20, use the following syntax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Person.remove({age:20});</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Model.findOneAndRemove(condition,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functions removes a </w:t>
      </w:r>
      <w:r>
        <w:rPr>
          <w:rFonts w:ascii="Verdana" w:hAnsi="Verdana"/>
          <w:b/>
          <w:bCs/>
          <w:color w:val="000000"/>
        </w:rPr>
        <w:t>single</w:t>
      </w:r>
      <w:r>
        <w:rPr>
          <w:rFonts w:ascii="Verdana" w:hAnsi="Verdana"/>
          <w:color w:val="000000"/>
        </w:rPr>
        <w:t>, most relevant document according to conditions object. Let us execute the following code to understand the same.</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lastRenderedPageBreak/>
        <w:t>Person.findOneAndRemove({name: "Ayush"});</w:t>
      </w:r>
    </w:p>
    <w:p w:rsidR="007E3072" w:rsidRDefault="007E3072" w:rsidP="007E30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Model.findByIdAndRemove(id, [callback])</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removes a single document identified by its id. For example,</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Person.findByIdAndRemove("507f1f77bcf86cd799439011");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delete people from our database.</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mongoose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mongoose</w:t>
      </w:r>
      <w:r>
        <w:rPr>
          <w:rStyle w:val="pun"/>
          <w:rFonts w:ascii="Consolas" w:hAnsi="Consolas"/>
          <w:color w:val="666600"/>
        </w:rPr>
        <w:t>.</w:t>
      </w:r>
      <w:r>
        <w:rPr>
          <w:rStyle w:val="pln"/>
          <w:rFonts w:ascii="Consolas"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personSchema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Number</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hAnsi="Consolas"/>
          <w:color w:val="7F0055"/>
        </w:rPr>
        <w:t>Person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pln"/>
          <w:rFonts w:ascii="Consolas"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personSchema</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delete</w:t>
      </w:r>
      <w:r>
        <w:rPr>
          <w:rStyle w:val="pun"/>
          <w:rFonts w:ascii="Consolas" w:hAnsi="Consolas"/>
          <w:color w:val="666600"/>
        </w:rPr>
        <w:t>(</w:t>
      </w:r>
      <w:r>
        <w:rPr>
          <w:rStyle w:val="str"/>
          <w:rFonts w:ascii="Consolas" w:hAnsi="Consolas"/>
          <w:color w:val="008800"/>
        </w:rPr>
        <w:t>'/people/:id'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hAnsi="Consolas"/>
          <w:color w:val="313131"/>
        </w:rPr>
        <w:t>findByIdAndRemove</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response</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"Error in deleting record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"Person with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removed."</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check the output, use the following curl command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curl -X DELETE http://localhost:3000/people/507f1f77bcf86cd799439011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remove the person with given id producing the following message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{message: "Person with id 507f1f77bcf86cd799439011 removed."}</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wraps up how we can create simple CRUD applications using MongoDB, Mongoose and Express. To explore Mongoose further, read the </w:t>
      </w:r>
      <w:hyperlink r:id="rId46" w:tgtFrame="_blank" w:history="1">
        <w:r>
          <w:rPr>
            <w:rStyle w:val="Hyperlink"/>
            <w:rFonts w:ascii="Verdana" w:hAnsi="Verdana"/>
            <w:color w:val="313131"/>
          </w:rPr>
          <w:t>API docs.</w:t>
        </w:r>
      </w:hyperlink>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Chpter</w:t>
      </w:r>
    </w:p>
    <w:p w:rsidR="007E3072" w:rsidRDefault="009204E6" w:rsidP="007E3072">
      <w:pPr>
        <w:spacing w:before="105" w:after="105"/>
      </w:pPr>
      <w:r>
        <w:pict>
          <v:rect id="_x0000_i1039" style="width:0;height:0" o:hralign="center" o:hrstd="t" o:hrnoshade="t" o:hr="t" fillcolor="#313131" stroked="f"/>
        </w:pict>
      </w:r>
    </w:p>
    <w:p w:rsidR="007E3072" w:rsidRDefault="009204E6" w:rsidP="007E3072">
      <w:pPr>
        <w:spacing w:before="105" w:after="105"/>
        <w:jc w:val="center"/>
        <w:rPr>
          <w:rFonts w:ascii="Verdana" w:hAnsi="Verdana"/>
          <w:color w:val="313131"/>
          <w:sz w:val="21"/>
          <w:szCs w:val="21"/>
        </w:rPr>
      </w:pPr>
      <w:hyperlink r:id="rId47" w:history="1">
        <w:r w:rsidR="007E3072">
          <w:rPr>
            <w:rStyle w:val="Hyperlink"/>
            <w:rFonts w:ascii="Verdana" w:hAnsi="Verdana"/>
            <w:color w:val="000000"/>
          </w:rPr>
          <w:t> Previous Page</w:t>
        </w:r>
      </w:hyperlink>
      <w:r w:rsidR="00AD4910">
        <w:t xml:space="preserve">  </w:t>
      </w:r>
      <w:hyperlink r:id="rId48" w:history="1">
        <w:r w:rsidR="007E3072">
          <w:rPr>
            <w:rStyle w:val="Hyperlink"/>
            <w:rFonts w:ascii="Verdana" w:hAnsi="Verdana"/>
            <w:color w:val="000000"/>
          </w:rPr>
          <w:t>Next Page  </w:t>
        </w:r>
      </w:hyperlink>
    </w:p>
    <w:p w:rsidR="007E3072" w:rsidRDefault="009204E6" w:rsidP="007E3072">
      <w:pPr>
        <w:spacing w:before="105" w:after="105"/>
        <w:rPr>
          <w:rFonts w:ascii="Times New Roman" w:hAnsi="Times New Roman"/>
          <w:sz w:val="24"/>
          <w:szCs w:val="24"/>
        </w:rPr>
      </w:pPr>
      <w:r>
        <w:pict>
          <v:rect id="_x0000_i1040" style="width:0;height:0" o:hralign="center" o:hrstd="t" o:hrnoshade="t" o:hr="t" fillcolor="#313131" stroked="f"/>
        </w:pic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Cookies are simple, small files/data that are sent to client with a server request and stored on the client side. Every time the user loads the website back, this cookie is sent with the request. This helps us keep track of the user’s actions.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are the numerous uses of the HTTP Cookies −</w:t>
      </w:r>
    </w:p>
    <w:p w:rsidR="007E3072" w:rsidRDefault="007E3072" w:rsidP="007E307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Session management</w:t>
      </w:r>
    </w:p>
    <w:p w:rsidR="007E3072" w:rsidRDefault="007E3072" w:rsidP="007E307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Personalization(Recommendation systems)</w:t>
      </w:r>
    </w:p>
    <w:p w:rsidR="007E3072" w:rsidRDefault="007E3072" w:rsidP="007E307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User tracking</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cookies with Express, we need the cookie-parser middleware. To install it, use the following code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npm install --save cookie-parser</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to use cookies with Express, we will require the </w:t>
      </w:r>
      <w:r>
        <w:rPr>
          <w:rFonts w:ascii="Verdana" w:hAnsi="Verdana"/>
          <w:b/>
          <w:bCs/>
          <w:color w:val="000000"/>
        </w:rPr>
        <w:t>cookie-parser</w:t>
      </w:r>
      <w:r>
        <w:rPr>
          <w:rFonts w:ascii="Verdana" w:hAnsi="Verdana"/>
          <w:color w:val="000000"/>
        </w:rPr>
        <w:t>. cookie-parser is a middleware which </w:t>
      </w:r>
      <w:r>
        <w:rPr>
          <w:rFonts w:ascii="Verdana" w:hAnsi="Verdana"/>
          <w:i/>
          <w:iCs/>
          <w:color w:val="000000"/>
        </w:rPr>
        <w:t>parses cookies attached to the client request object</w:t>
      </w:r>
      <w:r>
        <w:rPr>
          <w:rFonts w:ascii="Verdana" w:hAnsi="Verdana"/>
          <w:color w:val="000000"/>
        </w:rPr>
        <w:t>. To use it, we will require it in our </w:t>
      </w:r>
      <w:r>
        <w:rPr>
          <w:rFonts w:ascii="Verdana" w:hAnsi="Verdana"/>
          <w:b/>
          <w:bCs/>
          <w:color w:val="000000"/>
        </w:rPr>
        <w:t>index.js</w:t>
      </w:r>
      <w:r>
        <w:rPr>
          <w:rFonts w:ascii="Verdana" w:hAnsi="Verdana"/>
          <w:color w:val="000000"/>
        </w:rPr>
        <w:t> file; this can be used the same way as we use other middleware. Here, we will use the following code.</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var cookieParser = require('cookie-parser');</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app.use(cookieParser());</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cookie-parser parses Cookie header and populates </w:t>
      </w:r>
      <w:r>
        <w:rPr>
          <w:rFonts w:ascii="Verdana" w:hAnsi="Verdana"/>
          <w:b/>
          <w:bCs/>
          <w:color w:val="000000"/>
        </w:rPr>
        <w:t>req.cookies</w:t>
      </w:r>
      <w:r>
        <w:rPr>
          <w:rFonts w:ascii="Verdana" w:hAnsi="Verdana"/>
          <w:color w:val="000000"/>
        </w:rPr>
        <w:t> with an object keyed by the cookie names. To set a new cookie, let us define a new route in your Express app like −</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express = require('express');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app = express();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app.get('/', function(req, res){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res.cookie('name', 'express').send('cookie set'); //Sets name = express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app.listen(3000);</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check if your cookie is set or not, just go to your browser, fire up the console, and enter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console.log(document.cookie);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will get the output like (you may have more cookies set maybe due to extensions in your browser) −</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"name = express"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browser also sends back cookies every time it queries the server. To view cookies from your server, on the server console in a route, add the following code to that route.</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console.log('Cookies: ', req.cookies);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time you send a request to this route, you will receive the following output.</w:t>
      </w:r>
    </w:p>
    <w:p w:rsidR="007E3072" w:rsidRDefault="007E3072" w:rsidP="00AD4910">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Cookies: { name: 'express' }</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Adding Cookies with Expiration Time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cookies that expire. To add a cookie that expires, just pass an object with property 'expire' set to the time when you want it to expire. For example,</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//Expires after 360000 ms from the time it is set.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 xml:space="preserve">res.cookie(name, 'value', {expire: 360000 + Date.now()}); </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Another way to set expiration time is using </w:t>
      </w:r>
      <w:r>
        <w:rPr>
          <w:rFonts w:ascii="Verdana" w:hAnsi="Verdana"/>
          <w:b/>
          <w:bCs/>
          <w:color w:val="000000"/>
        </w:rPr>
        <w:t>'maxAge'</w:t>
      </w:r>
      <w:r>
        <w:rPr>
          <w:rFonts w:ascii="Verdana" w:hAnsi="Verdana"/>
          <w:color w:val="000000"/>
        </w:rPr>
        <w:t> property. Using this property, we can provide relative time instead of absolute time. Following is an example of this method.</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//This cookie also expires after 360000 ms from the time it is set.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Fonts w:ascii="Consolas" w:hAnsi="Consolas"/>
          <w:color w:val="313131"/>
        </w:rPr>
        <w:t>res.cookie(name, 'value', {maxAge: 360000});</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Deleting Existing Cookies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delete a cookie, use the clearCookie function. For example, if you need to clear a cookie named </w:t>
      </w:r>
      <w:r>
        <w:rPr>
          <w:rFonts w:ascii="Verdana" w:hAnsi="Verdana"/>
          <w:b/>
          <w:bCs/>
          <w:color w:val="000000"/>
        </w:rPr>
        <w:t>foo</w:t>
      </w:r>
      <w:r>
        <w:rPr>
          <w:rFonts w:ascii="Verdana" w:hAnsi="Verdana"/>
          <w:color w:val="000000"/>
        </w:rPr>
        <w:t>, use the following code.</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express = require('express');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var app = express();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app.get('/clear_cookie_foo', function(req, res){</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res.clearCookie('foo');</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 xml:space="preserve">   res.send('cookie foo cleared');</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w:t>
      </w: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p>
    <w:p w:rsidR="007E3072" w:rsidRDefault="007E3072" w:rsidP="00AD4910">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Fonts w:ascii="Consolas" w:hAnsi="Consolas"/>
          <w:color w:val="313131"/>
        </w:rPr>
        <w:t>app.listen(3000);</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next chapter, we will see how to use cookies to manage sessions.</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Pr="007E3072" w:rsidRDefault="007E3072" w:rsidP="00AD4910">
      <w:pPr>
        <w:pStyle w:val="NormalWeb"/>
        <w:spacing w:before="0" w:beforeAutospacing="0" w:after="144" w:afterAutospacing="0" w:line="360" w:lineRule="atLeast"/>
        <w:ind w:left="48" w:right="48"/>
        <w:jc w:val="center"/>
        <w:rPr>
          <w:rFonts w:ascii="Verdana" w:hAnsi="Verdana"/>
          <w:color w:val="313131"/>
          <w:sz w:val="21"/>
          <w:szCs w:val="21"/>
        </w:rPr>
      </w:pPr>
      <w:r>
        <w:rPr>
          <w:rFonts w:ascii="Verdana" w:hAnsi="Verdana"/>
          <w:color w:val="000000"/>
        </w:rPr>
        <w:t>New Chapter</w:t>
      </w:r>
      <w:ins w:id="4" w:author="Unknown">
        <w:r w:rsidRPr="007E3072">
          <w:rPr>
            <w:rFonts w:ascii="Verdana" w:hAnsi="Verdana"/>
            <w:color w:val="313131"/>
            <w:sz w:val="21"/>
            <w:szCs w:val="21"/>
            <w:bdr w:val="none" w:sz="0" w:space="0" w:color="auto" w:frame="1"/>
          </w:rPr>
          <w:br/>
        </w:r>
      </w:ins>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41" style="width:0;height:0" o:hralign="center" o:hrstd="t" o:hrnoshade="t" o:hr="t" fillcolor="#313131" stroked="f"/>
        </w:pict>
      </w:r>
    </w:p>
    <w:p w:rsidR="007E3072" w:rsidRPr="007E3072" w:rsidRDefault="009204E6" w:rsidP="007E3072">
      <w:pPr>
        <w:spacing w:before="105" w:after="105" w:line="240" w:lineRule="auto"/>
        <w:jc w:val="center"/>
        <w:rPr>
          <w:rFonts w:ascii="Verdana" w:eastAsia="Times New Roman" w:hAnsi="Verdana" w:cs="Times New Roman"/>
          <w:color w:val="313131"/>
          <w:sz w:val="21"/>
          <w:szCs w:val="21"/>
        </w:rPr>
      </w:pPr>
      <w:hyperlink r:id="rId49" w:history="1">
        <w:r w:rsidR="007E3072" w:rsidRPr="007E3072">
          <w:rPr>
            <w:rFonts w:ascii="Verdana" w:eastAsia="Times New Roman" w:hAnsi="Verdana" w:cs="Times New Roman"/>
            <w:color w:val="000000"/>
          </w:rPr>
          <w:t> Previous Page</w:t>
        </w:r>
      </w:hyperlink>
      <w:r w:rsidR="00AD4910">
        <w:t xml:space="preserve">  </w:t>
      </w:r>
      <w:hyperlink r:id="rId50" w:history="1">
        <w:r w:rsidR="007E3072" w:rsidRPr="007E3072">
          <w:rPr>
            <w:rFonts w:ascii="Verdana" w:eastAsia="Times New Roman" w:hAnsi="Verdana" w:cs="Times New Roman"/>
            <w:color w:val="000000"/>
          </w:rPr>
          <w:t>Next Page  </w:t>
        </w:r>
      </w:hyperlink>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42" style="width:0;height:0" o:hralign="center" o:hrstd="t" o:hrnoshade="t" o:hr="t" fillcolor="#313131" stroked="f"/>
        </w:pic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HTTP is stateless; in order to associate a request to any other request, you need a way to store user data between HTTP requests. 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We will need the </w:t>
      </w:r>
      <w:r w:rsidRPr="007E3072">
        <w:rPr>
          <w:rFonts w:ascii="Verdana" w:eastAsia="Times New Roman" w:hAnsi="Verdana" w:cs="Times New Roman"/>
          <w:i/>
          <w:iCs/>
          <w:color w:val="000000"/>
          <w:sz w:val="24"/>
          <w:szCs w:val="24"/>
        </w:rPr>
        <w:t>Express-session</w:t>
      </w:r>
      <w:r w:rsidRPr="007E3072">
        <w:rPr>
          <w:rFonts w:ascii="Verdana" w:eastAsia="Times New Roman" w:hAnsi="Verdana" w:cs="Times New Roman"/>
          <w:color w:val="000000"/>
          <w:sz w:val="24"/>
          <w:szCs w:val="24"/>
        </w:rPr>
        <w:t>, so install it using the following code.</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npm install --save express-session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We will put the </w:t>
      </w:r>
      <w:r w:rsidRPr="007E3072">
        <w:rPr>
          <w:rFonts w:ascii="Verdana" w:eastAsia="Times New Roman" w:hAnsi="Verdana" w:cs="Times New Roman"/>
          <w:b/>
          <w:bCs/>
          <w:color w:val="000000"/>
          <w:sz w:val="24"/>
          <w:szCs w:val="24"/>
        </w:rPr>
        <w:t>session</w:t>
      </w:r>
      <w:r w:rsidRPr="007E3072">
        <w:rPr>
          <w:rFonts w:ascii="Verdana" w:eastAsia="Times New Roman" w:hAnsi="Verdana" w:cs="Times New Roman"/>
          <w:color w:val="000000"/>
          <w:sz w:val="24"/>
          <w:szCs w:val="24"/>
        </w:rPr>
        <w:t> and </w:t>
      </w:r>
      <w:r w:rsidRPr="007E3072">
        <w:rPr>
          <w:rFonts w:ascii="Verdana" w:eastAsia="Times New Roman" w:hAnsi="Verdana" w:cs="Times New Roman"/>
          <w:b/>
          <w:bCs/>
          <w:color w:val="000000"/>
          <w:sz w:val="24"/>
          <w:szCs w:val="24"/>
        </w:rPr>
        <w:t>cookie-parser</w:t>
      </w:r>
      <w:r w:rsidRPr="007E3072">
        <w:rPr>
          <w:rFonts w:ascii="Verdana" w:eastAsia="Times New Roman" w:hAnsi="Verdana" w:cs="Times New Roman"/>
          <w:color w:val="000000"/>
          <w:sz w:val="24"/>
          <w:szCs w:val="24"/>
        </w:rPr>
        <w:t> middleware in place. In this example, we will use the default store for storing sessions, i.e., MemoryStore. Never use this in production environments. The session middleware handles all things for us, i.e., creating the session, setting the session cookie and creating the session object in </w:t>
      </w:r>
      <w:r w:rsidRPr="007E3072">
        <w:rPr>
          <w:rFonts w:ascii="Verdana" w:eastAsia="Times New Roman" w:hAnsi="Verdana" w:cs="Times New Roman"/>
          <w:b/>
          <w:bCs/>
          <w:color w:val="000000"/>
          <w:sz w:val="24"/>
          <w:szCs w:val="24"/>
        </w:rPr>
        <w:t>req</w:t>
      </w:r>
      <w:r w:rsidRPr="007E3072">
        <w:rPr>
          <w:rFonts w:ascii="Verdana" w:eastAsia="Times New Roman" w:hAnsi="Verdana" w:cs="Times New Roman"/>
          <w:color w:val="000000"/>
          <w:sz w:val="24"/>
          <w:szCs w:val="24"/>
        </w:rPr>
        <w:t> object.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Whenever we make a request from the same client again, we will have their session information stored with us (given that the server was not restarted). We can add more properties to the session object. In the following example, we will create a view counter for a client.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express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cookieParser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session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'express-session'</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app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secret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"Shh, its a secret!"</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page_views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page_views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send</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"You visited this page "</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page_views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 times"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else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page_views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6666"/>
          <w:sz w:val="20"/>
          <w:szCs w:val="20"/>
        </w:rPr>
        <w:t>1</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send</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"Welcome to this page for the first time!"</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listen</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6666"/>
          <w:sz w:val="20"/>
          <w:szCs w:val="20"/>
        </w:rPr>
        <w:t>3000</w:t>
      </w:r>
      <w:r w:rsidRPr="007E3072">
        <w:rPr>
          <w:rFonts w:ascii="Consolas" w:eastAsia="Times New Roman" w:hAnsi="Consolas" w:cs="Courier New"/>
          <w:color w:val="666600"/>
          <w:sz w:val="20"/>
          <w:szCs w:val="20"/>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What the above code does is, when a user visits the site, it creates a new session for the user and assigns them a cookie. Next time the user comes, the cookie is checked and the </w:t>
      </w:r>
      <w:r w:rsidRPr="007E3072">
        <w:rPr>
          <w:rFonts w:ascii="Verdana" w:eastAsia="Times New Roman" w:hAnsi="Verdana" w:cs="Times New Roman"/>
          <w:b/>
          <w:bCs/>
          <w:color w:val="000000"/>
          <w:sz w:val="24"/>
          <w:szCs w:val="24"/>
        </w:rPr>
        <w:t>page_view</w:t>
      </w:r>
      <w:r w:rsidRPr="007E3072">
        <w:rPr>
          <w:rFonts w:ascii="Verdana" w:eastAsia="Times New Roman" w:hAnsi="Verdana" w:cs="Times New Roman"/>
          <w:color w:val="000000"/>
          <w:sz w:val="24"/>
          <w:szCs w:val="24"/>
        </w:rPr>
        <w:t> session variable is updated accordingly.</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Now if you run the app and go to </w:t>
      </w:r>
      <w:r w:rsidRPr="007E3072">
        <w:rPr>
          <w:rFonts w:ascii="Verdana" w:eastAsia="Times New Roman" w:hAnsi="Verdana" w:cs="Times New Roman"/>
          <w:b/>
          <w:bCs/>
          <w:color w:val="000000"/>
          <w:sz w:val="24"/>
          <w:szCs w:val="24"/>
        </w:rPr>
        <w:t>localhost:3000</w:t>
      </w:r>
      <w:r w:rsidRPr="007E3072">
        <w:rPr>
          <w:rFonts w:ascii="Verdana" w:eastAsia="Times New Roman" w:hAnsi="Verdana" w:cs="Times New Roman"/>
          <w:color w:val="000000"/>
          <w:sz w:val="24"/>
          <w:szCs w:val="24"/>
        </w:rPr>
        <w:t>, the following output will be displayed.</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drawing>
          <wp:inline distT="0" distB="0" distL="0" distR="0">
            <wp:extent cx="5702103" cy="2011680"/>
            <wp:effectExtent l="19050" t="0" r="0" b="0"/>
            <wp:docPr id="25" name="Picture 25"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rst visit"/>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2013094"/>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If you revisit the page, the page counter will increase. The page in the following screenshot was refreshed 42 times.</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sidRPr="007E3072">
        <w:rPr>
          <w:noProof/>
        </w:rPr>
        <w:lastRenderedPageBreak/>
        <w:drawing>
          <wp:inline distT="0" distB="0" distL="0" distR="0">
            <wp:extent cx="5702103" cy="2626157"/>
            <wp:effectExtent l="19050" t="0" r="0" b="0"/>
            <wp:docPr id="24" name="Picture 24"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rst visit"/>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6110" cy="2628003"/>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Pr="005C1804" w:rsidRDefault="007E3072" w:rsidP="007E3072">
      <w:pPr>
        <w:pStyle w:val="NormalWeb"/>
        <w:spacing w:before="0" w:beforeAutospacing="0" w:after="144" w:afterAutospacing="0" w:line="360" w:lineRule="atLeast"/>
        <w:ind w:left="48" w:right="48"/>
        <w:jc w:val="center"/>
        <w:rPr>
          <w:rFonts w:ascii="Verdana" w:hAnsi="Verdana"/>
          <w:b/>
          <w:color w:val="000000"/>
        </w:rPr>
      </w:pPr>
      <w:r w:rsidRPr="005C1804">
        <w:rPr>
          <w:rFonts w:ascii="Verdana" w:hAnsi="Verdana"/>
          <w:b/>
          <w:color w:val="000000"/>
        </w:rPr>
        <w:t>New Chapter</w:t>
      </w:r>
    </w:p>
    <w:p w:rsidR="007E3072" w:rsidRPr="005C1804" w:rsidRDefault="009204E6" w:rsidP="007E3072">
      <w:pPr>
        <w:spacing w:before="105" w:after="105" w:line="240" w:lineRule="auto"/>
        <w:rPr>
          <w:rFonts w:ascii="Times New Roman" w:eastAsia="Times New Roman" w:hAnsi="Times New Roman" w:cs="Times New Roman"/>
          <w:b/>
          <w:sz w:val="24"/>
          <w:szCs w:val="24"/>
        </w:rPr>
      </w:pPr>
      <w:r w:rsidRPr="005C1804">
        <w:rPr>
          <w:rFonts w:ascii="Times New Roman" w:eastAsia="Times New Roman" w:hAnsi="Times New Roman" w:cs="Times New Roman"/>
          <w:b/>
          <w:sz w:val="24"/>
          <w:szCs w:val="24"/>
        </w:rPr>
        <w:pict>
          <v:rect id="_x0000_i1043" style="width:0;height:0" o:hralign="center" o:hrstd="t" o:hrnoshade="t" o:hr="t" fillcolor="#313131" stroked="f"/>
        </w:pict>
      </w:r>
    </w:p>
    <w:p w:rsidR="007E3072" w:rsidRPr="005C1804" w:rsidRDefault="009204E6" w:rsidP="007E3072">
      <w:pPr>
        <w:spacing w:before="105" w:after="105" w:line="240" w:lineRule="auto"/>
        <w:jc w:val="center"/>
        <w:rPr>
          <w:rFonts w:ascii="Verdana" w:eastAsia="Times New Roman" w:hAnsi="Verdana" w:cs="Times New Roman"/>
          <w:b/>
          <w:color w:val="313131"/>
          <w:sz w:val="21"/>
          <w:szCs w:val="21"/>
        </w:rPr>
      </w:pPr>
      <w:hyperlink r:id="rId53" w:history="1">
        <w:r w:rsidR="007E3072" w:rsidRPr="005C1804">
          <w:rPr>
            <w:rFonts w:ascii="Verdana" w:eastAsia="Times New Roman" w:hAnsi="Verdana" w:cs="Times New Roman"/>
            <w:b/>
            <w:color w:val="000000"/>
            <w:u w:val="single"/>
          </w:rPr>
          <w:t> Previous Page</w:t>
        </w:r>
      </w:hyperlink>
      <w:r w:rsidR="005C1804" w:rsidRPr="005C1804">
        <w:rPr>
          <w:b/>
        </w:rPr>
        <w:t xml:space="preserve">  </w:t>
      </w:r>
      <w:hyperlink r:id="rId54" w:history="1">
        <w:r w:rsidR="007E3072" w:rsidRPr="005C1804">
          <w:rPr>
            <w:rFonts w:ascii="Verdana" w:eastAsia="Times New Roman" w:hAnsi="Verdana" w:cs="Times New Roman"/>
            <w:b/>
            <w:color w:val="000000"/>
            <w:u w:val="single"/>
          </w:rPr>
          <w:t>Next Page  </w:t>
        </w:r>
      </w:hyperlink>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5C1804">
        <w:rPr>
          <w:rFonts w:ascii="Times New Roman" w:eastAsia="Times New Roman" w:hAnsi="Times New Roman" w:cs="Times New Roman"/>
          <w:b/>
          <w:sz w:val="24"/>
          <w:szCs w:val="24"/>
        </w:rPr>
        <w:pict>
          <v:rect id="_x0000_i1044" style="width:0;height:0" o:hralign="center" o:hrstd="t" o:hrnoshade="t" o:hr="t" fillcolor="#313131" stroked="f"/>
        </w:pic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Authentication is a process in which the credentials provided are compared to those on file in a database of authorized users' information on a local operating system or within an authentication server. If the credentials match, the process is completed and the user is granted authorization for access.</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For us to create an authentication system, we will need to create a sign up page and a user-password store. The following code creates an account for us and stores it in memory. This is just for the purpose of demo; it is recommended that a persistent storage (database or files) is always used to store user information.</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express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app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bodyParser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'body-parser'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multer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'multer'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upload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multer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session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'express-session'</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cookieParser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set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 engine'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'pug'</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lastRenderedPageBreak/>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set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'views'</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bodyParser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json</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bodyParser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urlencoded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extended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true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upload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array</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secret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"Your secret key"</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post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status</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"400"</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send</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"Invalid details!"</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else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filter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message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"User Already Exists! Login or choose another user id"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newUser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password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push</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newUser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user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newUser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redirect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listen</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6666"/>
          <w:sz w:val="20"/>
          <w:szCs w:val="20"/>
        </w:rPr>
        <w:t>3000</w:t>
      </w:r>
      <w:r w:rsidRPr="007E3072">
        <w:rPr>
          <w:rFonts w:ascii="Consolas" w:eastAsia="Times New Roman" w:hAnsi="Consolas" w:cs="Courier New"/>
          <w:color w:val="666600"/>
          <w:sz w:val="20"/>
          <w:szCs w:val="20"/>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Now for the signup form, create a new view called </w:t>
      </w:r>
      <w:r w:rsidRPr="007E3072">
        <w:rPr>
          <w:rFonts w:ascii="Verdana" w:eastAsia="Times New Roman" w:hAnsi="Verdana" w:cs="Times New Roman"/>
          <w:b/>
          <w:bCs/>
          <w:color w:val="000000"/>
          <w:sz w:val="24"/>
          <w:szCs w:val="24"/>
        </w:rPr>
        <w:t>signup.jade.</w:t>
      </w:r>
    </w:p>
    <w:p w:rsidR="007E3072" w:rsidRPr="007E3072" w:rsidRDefault="007E3072" w:rsidP="007E3072">
      <w:pPr>
        <w:spacing w:before="48" w:after="48" w:line="360" w:lineRule="atLeast"/>
        <w:ind w:right="48"/>
        <w:outlineLvl w:val="2"/>
        <w:rPr>
          <w:rFonts w:ascii="Verdana" w:eastAsia="Times New Roman" w:hAnsi="Verdana" w:cs="Times New Roman"/>
          <w:color w:val="000000"/>
          <w:sz w:val="31"/>
          <w:szCs w:val="31"/>
        </w:rPr>
      </w:pPr>
      <w:r w:rsidRPr="007E3072">
        <w:rPr>
          <w:rFonts w:ascii="Verdana" w:eastAsia="Times New Roman" w:hAnsi="Verdana" w:cs="Times New Roman"/>
          <w:color w:val="000000"/>
          <w:sz w:val="31"/>
          <w:szCs w:val="31"/>
        </w:rPr>
        <w:t>SIGNUP.JADE</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html</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head</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title </w:t>
      </w:r>
      <w:r w:rsidRPr="007E3072">
        <w:rPr>
          <w:rFonts w:ascii="Consolas" w:eastAsia="Times New Roman" w:hAnsi="Consolas" w:cs="Courier New"/>
          <w:color w:val="7F0055"/>
          <w:sz w:val="20"/>
          <w:szCs w:val="20"/>
        </w:rPr>
        <w:t>Signup</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body</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message</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h4 </w:t>
      </w:r>
      <w:r w:rsidRPr="007E3072">
        <w:rPr>
          <w:rFonts w:ascii="Consolas" w:eastAsia="Times New Roman" w:hAnsi="Consolas" w:cs="Courier New"/>
          <w:color w:val="880000"/>
          <w:sz w:val="20"/>
          <w:szCs w:val="20"/>
        </w:rPr>
        <w:t>#{message}</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form</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action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313131"/>
          <w:sz w:val="20"/>
          <w:szCs w:val="20"/>
        </w:rPr>
        <w:t xml:space="preserve"> method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"POST"</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input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name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"id"</w:t>
      </w:r>
      <w:r w:rsidRPr="007E3072">
        <w:rPr>
          <w:rFonts w:ascii="Consolas" w:eastAsia="Times New Roman" w:hAnsi="Consolas" w:cs="Courier New"/>
          <w:color w:val="313131"/>
          <w:sz w:val="20"/>
          <w:szCs w:val="20"/>
        </w:rPr>
        <w:t xml:space="preserve"> 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"text"</w:t>
      </w:r>
      <w:r w:rsidRPr="007E3072">
        <w:rPr>
          <w:rFonts w:ascii="Consolas" w:eastAsia="Times New Roman" w:hAnsi="Consolas" w:cs="Courier New"/>
          <w:color w:val="313131"/>
          <w:sz w:val="20"/>
          <w:szCs w:val="20"/>
        </w:rPr>
        <w:t xml:space="preserve"> required placeholder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"User ID"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input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name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313131"/>
          <w:sz w:val="20"/>
          <w:szCs w:val="20"/>
        </w:rPr>
        <w:t xml:space="preserve"> 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313131"/>
          <w:sz w:val="20"/>
          <w:szCs w:val="20"/>
        </w:rPr>
        <w:t xml:space="preserve"> required placeholder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button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"Submit"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Sign</w:t>
      </w:r>
      <w:r w:rsidRPr="007E3072">
        <w:rPr>
          <w:rFonts w:ascii="Consolas" w:eastAsia="Times New Roman" w:hAnsi="Consolas" w:cs="Courier New"/>
          <w:color w:val="313131"/>
          <w:sz w:val="20"/>
          <w:szCs w:val="20"/>
        </w:rPr>
        <w:t xml:space="preserve"> me up</w:t>
      </w:r>
      <w:r w:rsidRPr="007E3072">
        <w:rPr>
          <w:rFonts w:ascii="Consolas" w:eastAsia="Times New Roman" w:hAnsi="Consolas" w:cs="Courier New"/>
          <w:color w:val="666600"/>
          <w:sz w:val="20"/>
          <w:szCs w:val="20"/>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Check if this page loads by visiting localhost:3000/signup.</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lastRenderedPageBreak/>
        <w:drawing>
          <wp:inline distT="0" distB="0" distL="0" distR="0">
            <wp:extent cx="5709083" cy="2509114"/>
            <wp:effectExtent l="19050" t="0" r="5917" b="0"/>
            <wp:docPr id="28" name="Picture 28" descr="Sign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ignup form"/>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510877"/>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We have set the required attribute for both fields, so HTML5 enabled browsers will not let us submit this form until we provide both id and password. If someone tries to register using a curl request without a User ID or Password, an error will be displayed. Create a new file called </w:t>
      </w:r>
      <w:r w:rsidRPr="007E3072">
        <w:rPr>
          <w:rFonts w:ascii="Verdana" w:eastAsia="Times New Roman" w:hAnsi="Verdana" w:cs="Times New Roman"/>
          <w:b/>
          <w:bCs/>
          <w:color w:val="000000"/>
          <w:sz w:val="24"/>
          <w:szCs w:val="24"/>
        </w:rPr>
        <w:t>protected_page.pug</w:t>
      </w:r>
      <w:r w:rsidRPr="007E3072">
        <w:rPr>
          <w:rFonts w:ascii="Verdana" w:eastAsia="Times New Roman" w:hAnsi="Verdana" w:cs="Times New Roman"/>
          <w:color w:val="000000"/>
          <w:sz w:val="24"/>
          <w:szCs w:val="24"/>
        </w:rPr>
        <w:t> in views with the following content −</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html</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head</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title </w:t>
      </w:r>
      <w:r w:rsidRPr="007E3072">
        <w:rPr>
          <w:rFonts w:ascii="Consolas" w:eastAsia="Times New Roman" w:hAnsi="Consolas" w:cs="Courier New"/>
          <w:color w:val="7F0055"/>
          <w:sz w:val="20"/>
          <w:szCs w:val="20"/>
        </w:rPr>
        <w:t>Protected</w:t>
      </w:r>
      <w:r w:rsidRPr="007E3072">
        <w:rPr>
          <w:rFonts w:ascii="Consolas" w:eastAsia="Times New Roman" w:hAnsi="Consolas" w:cs="Courier New"/>
          <w:color w:val="313131"/>
          <w:sz w:val="20"/>
          <w:szCs w:val="20"/>
        </w:rPr>
        <w:t xml:space="preserve"> page</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body</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div </w:t>
      </w:r>
      <w:r w:rsidRPr="007E3072">
        <w:rPr>
          <w:rFonts w:ascii="Consolas" w:eastAsia="Times New Roman" w:hAnsi="Consolas" w:cs="Courier New"/>
          <w:color w:val="7F0055"/>
          <w:sz w:val="20"/>
          <w:szCs w:val="20"/>
        </w:rPr>
        <w:t>Hey</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880000"/>
          <w:sz w:val="20"/>
          <w:szCs w:val="20"/>
        </w:rPr>
        <w:t>#{id}, How are you doing today?</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div </w:t>
      </w:r>
      <w:r w:rsidRPr="007E3072">
        <w:rPr>
          <w:rFonts w:ascii="Consolas" w:eastAsia="Times New Roman" w:hAnsi="Consolas" w:cs="Courier New"/>
          <w:color w:val="7F0055"/>
          <w:sz w:val="20"/>
          <w:szCs w:val="20"/>
        </w:rPr>
        <w:t>Want</w:t>
      </w:r>
      <w:r w:rsidRPr="007E3072">
        <w:rPr>
          <w:rFonts w:ascii="Consolas" w:eastAsia="Times New Roman" w:hAnsi="Consolas" w:cs="Courier New"/>
          <w:color w:val="313131"/>
          <w:sz w:val="20"/>
          <w:szCs w:val="20"/>
        </w:rPr>
        <w:t xml:space="preserve"> to log </w:t>
      </w:r>
      <w:r w:rsidRPr="007E3072">
        <w:rPr>
          <w:rFonts w:ascii="Consolas" w:eastAsia="Times New Roman" w:hAnsi="Consolas" w:cs="Courier New"/>
          <w:color w:val="000088"/>
          <w:sz w:val="20"/>
          <w:szCs w:val="20"/>
        </w:rPr>
        <w:t>out</w:t>
      </w:r>
      <w:r w:rsidRPr="007E3072">
        <w:rPr>
          <w:rFonts w:ascii="Consolas" w:eastAsia="Times New Roman" w:hAnsi="Consolas" w:cs="Courier New"/>
          <w:color w:val="666600"/>
          <w:sz w:val="20"/>
          <w:szCs w:val="20"/>
        </w:rPr>
        <w:t>?</w:t>
      </w:r>
    </w:p>
    <w:p w:rsidR="007E3072" w:rsidRPr="007E3072" w:rsidRDefault="007E3072" w:rsidP="005C1804">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div </w:t>
      </w:r>
      <w:r w:rsidRPr="007E3072">
        <w:rPr>
          <w:rFonts w:ascii="Consolas" w:eastAsia="Times New Roman" w:hAnsi="Consolas" w:cs="Courier New"/>
          <w:color w:val="7F0055"/>
          <w:sz w:val="20"/>
          <w:szCs w:val="20"/>
        </w:rPr>
        <w:t>Logout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This page should only be visible if the user has just signed up or logged in. Let us now define its route and also routes to log in and log out −</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express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app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express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bodyParser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'body-parser'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multer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'multer'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upload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multer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session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'express-session'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cookieParser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require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set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 engine'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'pug'</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set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'views'</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'./views'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bodyParser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json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bodyParser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urlencoded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extended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true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upload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array</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cookieParser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secret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"Your secret key"</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post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status</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"400"</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send</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"Invalid details!"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else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filter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'signup'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message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"User Already Exists! Login or choose another user id"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newUser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password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push</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newUser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user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newUser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redirect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313131"/>
          <w:sz w:val="20"/>
          <w:szCs w:val="20"/>
        </w:rPr>
        <w:t xml:space="preserve"> checkSignIn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next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880000"/>
          <w:sz w:val="20"/>
          <w:szCs w:val="20"/>
        </w:rPr>
        <w:t>//If session exists, proceed to page</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else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var</w:t>
      </w:r>
      <w:r w:rsidRPr="007E3072">
        <w:rPr>
          <w:rFonts w:ascii="Consolas" w:eastAsia="Times New Roman" w:hAnsi="Consolas" w:cs="Courier New"/>
          <w:color w:val="313131"/>
          <w:sz w:val="20"/>
          <w:szCs w:val="20"/>
        </w:rPr>
        <w:t xml:space="preserve"> err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new</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Error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"Not logged in!"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console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log</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next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err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880000"/>
          <w:sz w:val="20"/>
          <w:szCs w:val="20"/>
        </w:rPr>
        <w:t>//Error, trying to access unauthorized page!</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checkSignIn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id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post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console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log</w:t>
      </w:r>
      <w:r w:rsidRPr="007E3072">
        <w:rPr>
          <w:rFonts w:ascii="Consolas" w:eastAsia="Times New Roman" w:hAnsi="Consolas" w:cs="Courier New"/>
          <w:color w:val="666600"/>
          <w:sz w:val="20"/>
          <w:szCs w:val="20"/>
        </w:rPr>
        <w:t>(</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message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"Please enter both id and 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else</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Users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filter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user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id </w:t>
      </w:r>
      <w:r w:rsidRPr="007E3072">
        <w:rPr>
          <w:rFonts w:ascii="Consolas" w:eastAsia="Times New Roman" w:hAnsi="Consolas" w:cs="Courier New"/>
          <w:color w:val="666600"/>
          <w:sz w:val="20"/>
          <w:szCs w:val="20"/>
        </w:rPr>
        <w:t>&amp;&amp;</w:t>
      </w:r>
      <w:r w:rsidRPr="007E3072">
        <w:rPr>
          <w:rFonts w:ascii="Consolas" w:eastAsia="Times New Roman" w:hAnsi="Consolas" w:cs="Courier New"/>
          <w:color w:val="313131"/>
          <w:sz w:val="20"/>
          <w:szCs w:val="20"/>
        </w:rPr>
        <w:t xml:space="preserve"> user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password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body</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password</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user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user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redirect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render</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message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"Invalid credentials!"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lastRenderedPageBreak/>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get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'/logout'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session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destroy</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console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log</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"user logged out."</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redirect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0088"/>
          <w:sz w:val="20"/>
          <w:szCs w:val="20"/>
        </w:rPr>
        <w:t>use</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'/protected_page'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function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err</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req</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next</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console</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log</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err</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880000"/>
          <w:sz w:val="20"/>
          <w:szCs w:val="20"/>
        </w:rPr>
        <w:t>//User should be authenticated! Redirect him to log in.</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redirect</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666600"/>
          <w:sz w:val="20"/>
          <w:szCs w:val="20"/>
        </w:rPr>
        <w:t>});</w:t>
      </w: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E3072" w:rsidRPr="007E3072" w:rsidRDefault="007E3072" w:rsidP="005C18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listen</w:t>
      </w:r>
      <w:r w:rsidRPr="007E3072">
        <w:rPr>
          <w:rFonts w:ascii="Consolas" w:eastAsia="Times New Roman" w:hAnsi="Consolas" w:cs="Courier New"/>
          <w:color w:val="666600"/>
          <w:sz w:val="20"/>
          <w:szCs w:val="20"/>
        </w:rPr>
        <w:t>(</w:t>
      </w:r>
      <w:r w:rsidRPr="007E3072">
        <w:rPr>
          <w:rFonts w:ascii="Consolas" w:eastAsia="Times New Roman" w:hAnsi="Consolas" w:cs="Courier New"/>
          <w:color w:val="006666"/>
          <w:sz w:val="20"/>
          <w:szCs w:val="20"/>
        </w:rPr>
        <w:t>3000</w:t>
      </w:r>
      <w:r w:rsidRPr="007E3072">
        <w:rPr>
          <w:rFonts w:ascii="Consolas" w:eastAsia="Times New Roman" w:hAnsi="Consolas" w:cs="Courier New"/>
          <w:color w:val="666600"/>
          <w:sz w:val="20"/>
          <w:szCs w:val="20"/>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We have created a middleware function </w:t>
      </w:r>
      <w:r w:rsidRPr="007E3072">
        <w:rPr>
          <w:rFonts w:ascii="Verdana" w:eastAsia="Times New Roman" w:hAnsi="Verdana" w:cs="Times New Roman"/>
          <w:i/>
          <w:iCs/>
          <w:color w:val="000000"/>
          <w:sz w:val="24"/>
          <w:szCs w:val="24"/>
        </w:rPr>
        <w:t>checkSignIn</w:t>
      </w:r>
      <w:r w:rsidRPr="007E3072">
        <w:rPr>
          <w:rFonts w:ascii="Verdana" w:eastAsia="Times New Roman" w:hAnsi="Verdana" w:cs="Times New Roman"/>
          <w:color w:val="000000"/>
          <w:sz w:val="24"/>
          <w:szCs w:val="24"/>
        </w:rPr>
        <w:t> to check if the user is signed in. The </w:t>
      </w:r>
      <w:r w:rsidRPr="007E3072">
        <w:rPr>
          <w:rFonts w:ascii="Verdana" w:eastAsia="Times New Roman" w:hAnsi="Verdana" w:cs="Times New Roman"/>
          <w:b/>
          <w:bCs/>
          <w:color w:val="000000"/>
          <w:sz w:val="24"/>
          <w:szCs w:val="24"/>
        </w:rPr>
        <w:t>protected_page</w:t>
      </w:r>
      <w:r w:rsidRPr="007E3072">
        <w:rPr>
          <w:rFonts w:ascii="Verdana" w:eastAsia="Times New Roman" w:hAnsi="Verdana" w:cs="Times New Roman"/>
          <w:color w:val="000000"/>
          <w:sz w:val="24"/>
          <w:szCs w:val="24"/>
        </w:rPr>
        <w:t> uses this function. To log the user out, we destroy the session.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Let us now create the login page. Name the view as </w:t>
      </w:r>
      <w:r w:rsidRPr="007E3072">
        <w:rPr>
          <w:rFonts w:ascii="Verdana" w:eastAsia="Times New Roman" w:hAnsi="Verdana" w:cs="Times New Roman"/>
          <w:b/>
          <w:bCs/>
          <w:color w:val="000000"/>
          <w:sz w:val="24"/>
          <w:szCs w:val="24"/>
        </w:rPr>
        <w:t>login.pug</w:t>
      </w:r>
      <w:r w:rsidRPr="007E3072">
        <w:rPr>
          <w:rFonts w:ascii="Verdana" w:eastAsia="Times New Roman" w:hAnsi="Verdana" w:cs="Times New Roman"/>
          <w:color w:val="000000"/>
          <w:sz w:val="24"/>
          <w:szCs w:val="24"/>
        </w:rPr>
        <w:t> and enter the contents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html</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head</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title </w:t>
      </w:r>
      <w:r w:rsidRPr="007E3072">
        <w:rPr>
          <w:rFonts w:ascii="Consolas" w:eastAsia="Times New Roman" w:hAnsi="Consolas" w:cs="Courier New"/>
          <w:color w:val="7F0055"/>
          <w:sz w:val="20"/>
          <w:szCs w:val="20"/>
        </w:rPr>
        <w:t>Signup</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body</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if</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message</w:t>
      </w:r>
      <w:r w:rsidRPr="007E3072">
        <w:rPr>
          <w:rFonts w:ascii="Consolas" w:eastAsia="Times New Roman" w:hAnsi="Consolas" w:cs="Courier New"/>
          <w:color w:val="666600"/>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h4 </w:t>
      </w:r>
      <w:r w:rsidRPr="007E3072">
        <w:rPr>
          <w:rFonts w:ascii="Consolas" w:eastAsia="Times New Roman" w:hAnsi="Consolas" w:cs="Courier New"/>
          <w:color w:val="880000"/>
          <w:sz w:val="20"/>
          <w:szCs w:val="20"/>
        </w:rPr>
        <w:t>#{message}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form</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action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"/login"</w:t>
      </w:r>
      <w:r w:rsidRPr="007E3072">
        <w:rPr>
          <w:rFonts w:ascii="Consolas" w:eastAsia="Times New Roman" w:hAnsi="Consolas" w:cs="Courier New"/>
          <w:color w:val="313131"/>
          <w:sz w:val="20"/>
          <w:szCs w:val="20"/>
        </w:rPr>
        <w:t xml:space="preserve"> method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"POST"</w:t>
      </w:r>
      <w:r w:rsidRPr="007E3072">
        <w:rPr>
          <w:rFonts w:ascii="Consolas" w:eastAsia="Times New Roman" w:hAnsi="Consolas" w:cs="Courier New"/>
          <w:color w:val="666600"/>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input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name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"id"</w:t>
      </w:r>
      <w:r w:rsidRPr="007E3072">
        <w:rPr>
          <w:rFonts w:ascii="Consolas" w:eastAsia="Times New Roman" w:hAnsi="Consolas" w:cs="Courier New"/>
          <w:color w:val="313131"/>
          <w:sz w:val="20"/>
          <w:szCs w:val="20"/>
        </w:rPr>
        <w:t xml:space="preserve"> 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"text"</w:t>
      </w:r>
      <w:r w:rsidRPr="007E3072">
        <w:rPr>
          <w:rFonts w:ascii="Consolas" w:eastAsia="Times New Roman" w:hAnsi="Consolas" w:cs="Courier New"/>
          <w:color w:val="313131"/>
          <w:sz w:val="20"/>
          <w:szCs w:val="20"/>
        </w:rPr>
        <w:t xml:space="preserve"> required placeholder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"User ID"</w:t>
      </w:r>
      <w:r w:rsidRPr="007E3072">
        <w:rPr>
          <w:rFonts w:ascii="Consolas" w:eastAsia="Times New Roman" w:hAnsi="Consolas" w:cs="Courier New"/>
          <w:color w:val="666600"/>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input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name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313131"/>
          <w:sz w:val="20"/>
          <w:szCs w:val="20"/>
        </w:rPr>
        <w:t xml:space="preserve"> 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313131"/>
          <w:sz w:val="20"/>
          <w:szCs w:val="20"/>
        </w:rPr>
        <w:t xml:space="preserve"> required placeholder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"Password"</w:t>
      </w:r>
      <w:r w:rsidRPr="007E3072">
        <w:rPr>
          <w:rFonts w:ascii="Consolas" w:eastAsia="Times New Roman" w:hAnsi="Consolas" w:cs="Courier New"/>
          <w:color w:val="666600"/>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button</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type </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8800"/>
          <w:sz w:val="20"/>
          <w:szCs w:val="20"/>
        </w:rPr>
        <w:t>"Submit"</w:t>
      </w:r>
      <w:r w:rsidRPr="007E3072">
        <w:rPr>
          <w:rFonts w:ascii="Consolas" w:eastAsia="Times New Roman" w:hAnsi="Consolas" w:cs="Courier New"/>
          <w:color w:val="666600"/>
          <w:sz w:val="20"/>
          <w:szCs w:val="20"/>
        </w:rPr>
        <w:t>)</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7F0055"/>
          <w:sz w:val="20"/>
          <w:szCs w:val="20"/>
        </w:rPr>
        <w:t>Log</w:t>
      </w:r>
      <w:r w:rsidRPr="007E3072">
        <w:rPr>
          <w:rFonts w:ascii="Consolas" w:eastAsia="Times New Roman" w:hAnsi="Consolas" w:cs="Courier New"/>
          <w:color w:val="313131"/>
          <w:sz w:val="20"/>
          <w:szCs w:val="20"/>
        </w:rPr>
        <w:t xml:space="preserve"> </w:t>
      </w:r>
      <w:r w:rsidRPr="007E3072">
        <w:rPr>
          <w:rFonts w:ascii="Consolas" w:eastAsia="Times New Roman" w:hAnsi="Consolas" w:cs="Courier New"/>
          <w:color w:val="000088"/>
          <w:sz w:val="20"/>
          <w:szCs w:val="20"/>
        </w:rPr>
        <w:t>in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Our simple authentication application is now complete; let us now test the application. Run the app using </w:t>
      </w:r>
      <w:r w:rsidRPr="007E3072">
        <w:rPr>
          <w:rFonts w:ascii="Verdana" w:eastAsia="Times New Roman" w:hAnsi="Verdana" w:cs="Times New Roman"/>
          <w:i/>
          <w:iCs/>
          <w:color w:val="000000"/>
          <w:sz w:val="24"/>
          <w:szCs w:val="24"/>
        </w:rPr>
        <w:t>nodemon index.js</w:t>
      </w:r>
      <w:r w:rsidRPr="007E3072">
        <w:rPr>
          <w:rFonts w:ascii="Verdana" w:eastAsia="Times New Roman" w:hAnsi="Verdana" w:cs="Times New Roman"/>
          <w:color w:val="000000"/>
          <w:sz w:val="24"/>
          <w:szCs w:val="24"/>
        </w:rPr>
        <w:t>, and proceed to localhost:3000/signup.</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Enter a Username and a password and click sign up. You will be redirected to the </w:t>
      </w:r>
      <w:r w:rsidRPr="007E3072">
        <w:rPr>
          <w:rFonts w:ascii="Verdana" w:eastAsia="Times New Roman" w:hAnsi="Verdana" w:cs="Times New Roman"/>
          <w:b/>
          <w:bCs/>
          <w:color w:val="000000"/>
          <w:sz w:val="24"/>
          <w:szCs w:val="24"/>
        </w:rPr>
        <w:t>protected_page</w:t>
      </w:r>
      <w:r w:rsidRPr="007E3072">
        <w:rPr>
          <w:rFonts w:ascii="Verdana" w:eastAsia="Times New Roman" w:hAnsi="Verdana" w:cs="Times New Roman"/>
          <w:color w:val="000000"/>
          <w:sz w:val="24"/>
          <w:szCs w:val="24"/>
        </w:rPr>
        <w:t> if details are valid/unique −</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lastRenderedPageBreak/>
        <w:drawing>
          <wp:inline distT="0" distB="0" distL="0" distR="0">
            <wp:extent cx="5709083" cy="2465222"/>
            <wp:effectExtent l="19050" t="0" r="5917" b="0"/>
            <wp:docPr id="27" name="Picture 27" descr="Protect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rotected page"/>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466955"/>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Now log out of the app. This will redirect us to the login page −</w:t>
      </w:r>
    </w:p>
    <w:p w:rsidR="007E3072" w:rsidRPr="007E3072" w:rsidRDefault="007E3072" w:rsidP="007E3072">
      <w:pPr>
        <w:spacing w:after="0" w:line="240" w:lineRule="auto"/>
        <w:rPr>
          <w:rFonts w:ascii="Times New Roman" w:eastAsia="Times New Roman" w:hAnsi="Times New Roman" w:cs="Times New Roman"/>
          <w:sz w:val="24"/>
          <w:szCs w:val="24"/>
        </w:rPr>
      </w:pPr>
      <w:r w:rsidRPr="007E3072">
        <w:rPr>
          <w:rFonts w:ascii="Times New Roman" w:eastAsia="Times New Roman" w:hAnsi="Times New Roman" w:cs="Times New Roman"/>
          <w:noProof/>
          <w:sz w:val="24"/>
          <w:szCs w:val="24"/>
        </w:rPr>
        <w:drawing>
          <wp:inline distT="0" distB="0" distL="0" distR="0">
            <wp:extent cx="5709083" cy="2509114"/>
            <wp:effectExtent l="19050" t="0" r="5917" b="0"/>
            <wp:docPr id="26" name="Picture 26" descr="Auth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uth login"/>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510877"/>
                    </a:xfrm>
                    <a:prstGeom prst="rect">
                      <a:avLst/>
                    </a:prstGeom>
                    <a:noFill/>
                    <a:ln>
                      <a:noFill/>
                    </a:ln>
                  </pic:spPr>
                </pic:pic>
              </a:graphicData>
            </a:graphic>
          </wp:inline>
        </w:drawing>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This route is protected such that if an unauthenticated person tries to visit it, he will be edirected to our login page. This was all about basic user authentication. It is always recommended that we use a persistent session system and use hashes for password transport. There are much better ways to authenticate users now, leveraging JSON tokens.</w:t>
      </w:r>
    </w:p>
    <w:p w:rsidR="007E3072" w:rsidRPr="00713445" w:rsidRDefault="007E3072" w:rsidP="007E3072">
      <w:pPr>
        <w:pStyle w:val="NormalWeb"/>
        <w:spacing w:before="0" w:beforeAutospacing="0" w:after="144" w:afterAutospacing="0" w:line="360" w:lineRule="atLeast"/>
        <w:ind w:left="48" w:right="48"/>
        <w:jc w:val="center"/>
        <w:rPr>
          <w:rFonts w:ascii="Verdana" w:hAnsi="Verdana"/>
          <w:b/>
          <w:color w:val="000000"/>
        </w:rPr>
      </w:pPr>
      <w:r w:rsidRPr="00713445">
        <w:rPr>
          <w:rFonts w:ascii="Verdana" w:hAnsi="Verdana"/>
          <w:b/>
          <w:color w:val="000000"/>
        </w:rPr>
        <w:t>New Chapter</w:t>
      </w:r>
    </w:p>
    <w:p w:rsidR="007E3072" w:rsidRPr="00713445" w:rsidRDefault="009204E6" w:rsidP="007E3072">
      <w:pPr>
        <w:spacing w:before="105" w:after="105"/>
        <w:rPr>
          <w:b/>
        </w:rPr>
      </w:pPr>
      <w:r w:rsidRPr="00713445">
        <w:rPr>
          <w:b/>
        </w:rPr>
        <w:pict>
          <v:rect id="_x0000_i1045" style="width:0;height:0" o:hralign="center" o:hrstd="t" o:hrnoshade="t" o:hr="t" fillcolor="#313131" stroked="f"/>
        </w:pict>
      </w:r>
    </w:p>
    <w:p w:rsidR="007E3072" w:rsidRDefault="009204E6" w:rsidP="007E3072">
      <w:pPr>
        <w:spacing w:before="105" w:after="105"/>
        <w:jc w:val="center"/>
        <w:rPr>
          <w:rFonts w:ascii="Verdana" w:hAnsi="Verdana"/>
          <w:color w:val="313131"/>
          <w:sz w:val="21"/>
          <w:szCs w:val="21"/>
        </w:rPr>
      </w:pPr>
      <w:hyperlink r:id="rId58" w:history="1">
        <w:r w:rsidR="007E3072" w:rsidRPr="00713445">
          <w:rPr>
            <w:rStyle w:val="Hyperlink"/>
            <w:rFonts w:ascii="Verdana" w:hAnsi="Verdana"/>
            <w:b/>
            <w:color w:val="000000"/>
          </w:rPr>
          <w:t> Previous Page</w:t>
        </w:r>
      </w:hyperlink>
      <w:r w:rsidR="00713445" w:rsidRPr="00713445">
        <w:rPr>
          <w:b/>
        </w:rPr>
        <w:t xml:space="preserve">   </w:t>
      </w:r>
      <w:hyperlink r:id="rId59" w:history="1">
        <w:r w:rsidR="007E3072" w:rsidRPr="00713445">
          <w:rPr>
            <w:rStyle w:val="Hyperlink"/>
            <w:rFonts w:ascii="Verdana" w:hAnsi="Verdana"/>
            <w:b/>
            <w:color w:val="000000"/>
          </w:rPr>
          <w:t>Next Page</w:t>
        </w:r>
        <w:r w:rsidR="007E3072">
          <w:rPr>
            <w:rStyle w:val="Hyperlink"/>
            <w:rFonts w:ascii="Verdana" w:hAnsi="Verdana"/>
            <w:color w:val="000000"/>
          </w:rPr>
          <w:t>  </w:t>
        </w:r>
      </w:hyperlink>
    </w:p>
    <w:p w:rsidR="007E3072" w:rsidRDefault="009204E6" w:rsidP="007E3072">
      <w:pPr>
        <w:spacing w:before="105" w:after="105"/>
        <w:rPr>
          <w:rFonts w:ascii="Times New Roman" w:hAnsi="Times New Roman"/>
          <w:sz w:val="24"/>
          <w:szCs w:val="24"/>
        </w:rPr>
      </w:pPr>
      <w:r>
        <w:pict>
          <v:rect id="_x0000_i1046" style="width:0;height:0" o:hralign="center" o:hrstd="t" o:hrnoshade="t" o:hr="t" fillcolor="#313131" stroked="f"/>
        </w:pic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An API is always needed to create mobile applications, single page applications, use AJAX calls and provide data to clients. An popular </w:t>
      </w:r>
      <w:r>
        <w:rPr>
          <w:rFonts w:ascii="Verdana" w:hAnsi="Verdana"/>
          <w:color w:val="000000"/>
        </w:rPr>
        <w:lastRenderedPageBreak/>
        <w:t>architectural style of how to structure and name these APIs and the endpoints is called </w:t>
      </w:r>
      <w:r>
        <w:rPr>
          <w:rFonts w:ascii="Verdana" w:hAnsi="Verdana"/>
          <w:b/>
          <w:bCs/>
          <w:color w:val="000000"/>
        </w:rPr>
        <w:t>REST(Representational Transfer State)</w:t>
      </w:r>
      <w:r>
        <w:rPr>
          <w:rFonts w:ascii="Verdana" w:hAnsi="Verdana"/>
          <w:color w:val="000000"/>
        </w:rPr>
        <w:t>. </w:t>
      </w:r>
      <w:r>
        <w:rPr>
          <w:rFonts w:ascii="Verdana" w:hAnsi="Verdana"/>
          <w:b/>
          <w:bCs/>
          <w:color w:val="000000"/>
        </w:rPr>
        <w:t>HTTP 1.1</w:t>
      </w:r>
      <w:r>
        <w:rPr>
          <w:rFonts w:ascii="Verdana" w:hAnsi="Verdana"/>
          <w:color w:val="000000"/>
        </w:rPr>
        <w:t> was designed keeping REST principles in mind. REST was introduced by </w:t>
      </w:r>
      <w:r>
        <w:rPr>
          <w:rFonts w:ascii="Verdana" w:hAnsi="Verdana"/>
          <w:b/>
          <w:bCs/>
          <w:color w:val="000000"/>
        </w:rPr>
        <w:t>Roy Fielding</w:t>
      </w:r>
      <w:r>
        <w:rPr>
          <w:rFonts w:ascii="Verdana" w:hAnsi="Verdana"/>
          <w:color w:val="000000"/>
        </w:rPr>
        <w:t> in 2000 in his Paper Fielding Dissertations.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RESTful URIs and methods provide us with almost all information we need to process a request. The table given below summarizes how the various verbs should be used and how URIs should be named. We will be creating a movies API towards the end; let us now discuss how it will be structured.</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9"/>
        <w:gridCol w:w="1713"/>
        <w:gridCol w:w="1503"/>
        <w:gridCol w:w="4655"/>
      </w:tblGrid>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jc w:val="center"/>
              <w:rPr>
                <w:rFonts w:ascii="Verdana" w:hAnsi="Verdana"/>
                <w:b/>
                <w:bCs/>
                <w:color w:val="313131"/>
                <w:sz w:val="21"/>
                <w:szCs w:val="21"/>
              </w:rPr>
            </w:pPr>
            <w:r>
              <w:rPr>
                <w:rFonts w:ascii="Verdana" w:hAnsi="Verdana"/>
                <w:b/>
                <w:bCs/>
                <w:color w:val="313131"/>
                <w:sz w:val="21"/>
                <w:szCs w:val="21"/>
              </w:rPr>
              <w:t>Method</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jc w:val="center"/>
              <w:rPr>
                <w:rFonts w:ascii="Verdana" w:hAnsi="Verdana"/>
                <w:b/>
                <w:bCs/>
                <w:color w:val="313131"/>
                <w:sz w:val="21"/>
                <w:szCs w:val="21"/>
              </w:rPr>
            </w:pPr>
            <w:r>
              <w:rPr>
                <w:rFonts w:ascii="Verdana" w:hAnsi="Verdana"/>
                <w:b/>
                <w:bCs/>
                <w:color w:val="313131"/>
                <w:sz w:val="21"/>
                <w:szCs w:val="21"/>
              </w:rPr>
              <w:t>URI</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jc w:val="center"/>
              <w:rPr>
                <w:rFonts w:ascii="Verdana" w:hAnsi="Verdana"/>
                <w:b/>
                <w:bCs/>
                <w:color w:val="313131"/>
                <w:sz w:val="21"/>
                <w:szCs w:val="21"/>
              </w:rPr>
            </w:pPr>
            <w:r>
              <w:rPr>
                <w:rFonts w:ascii="Verdana" w:hAnsi="Verdana"/>
                <w:b/>
                <w:bCs/>
                <w:color w:val="313131"/>
                <w:sz w:val="21"/>
                <w:szCs w:val="21"/>
              </w:rPr>
              <w:t>Details</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jc w:val="center"/>
              <w:rPr>
                <w:rFonts w:ascii="Verdana" w:hAnsi="Verdana"/>
                <w:b/>
                <w:bCs/>
                <w:color w:val="313131"/>
                <w:sz w:val="21"/>
                <w:szCs w:val="21"/>
              </w:rPr>
            </w:pPr>
            <w:r>
              <w:rPr>
                <w:rFonts w:ascii="Verdana" w:hAnsi="Verdana"/>
                <w:b/>
                <w:bCs/>
                <w:color w:val="313131"/>
                <w:sz w:val="21"/>
                <w:szCs w:val="21"/>
              </w:rPr>
              <w:t>Function</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GET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Safe, cachable</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Gets the list of all movies and their details</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GET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/movies/1234</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Safe, cachable</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Gets the details of Movie id 1234</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POST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N/A</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Creates a new movie with the details provided. Response contains the URI for this newly created resource.</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PUT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/movies/1234</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Idempotent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Modifies movie id 1234(creates one if it doesn't already exist). Response contains the URI for this newly created resource.</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DELETE</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/movies/1234</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Idempotent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 id 1234 should be deleted, if it exists. Response should contain the status of the request.</w:t>
            </w:r>
          </w:p>
        </w:tc>
      </w:tr>
      <w:tr w:rsidR="007E3072" w:rsidTr="00713445">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DELETE or PUT</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/movies</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Invalid</w:t>
            </w:r>
          </w:p>
        </w:tc>
        <w:tc>
          <w:tcPr>
            <w:tcW w:w="0" w:type="auto"/>
            <w:shd w:val="clear" w:color="auto" w:fill="auto"/>
            <w:tcMar>
              <w:top w:w="120" w:type="dxa"/>
              <w:left w:w="120" w:type="dxa"/>
              <w:bottom w:w="120" w:type="dxa"/>
              <w:right w:w="120" w:type="dxa"/>
            </w:tcMar>
            <w:hideMark/>
          </w:tcPr>
          <w:p w:rsidR="007E3072" w:rsidRDefault="007E3072" w:rsidP="00713445">
            <w:pPr>
              <w:spacing w:after="0" w:line="240" w:lineRule="auto"/>
              <w:rPr>
                <w:rFonts w:ascii="Verdana" w:hAnsi="Verdana"/>
                <w:color w:val="313131"/>
                <w:sz w:val="21"/>
                <w:szCs w:val="21"/>
              </w:rPr>
            </w:pPr>
            <w:r>
              <w:rPr>
                <w:rFonts w:ascii="Verdana" w:hAnsi="Verdana"/>
                <w:color w:val="313131"/>
                <w:sz w:val="21"/>
                <w:szCs w:val="21"/>
              </w:rPr>
              <w:t>Should be invalid. </w:t>
            </w:r>
            <w:r>
              <w:rPr>
                <w:rFonts w:ascii="Verdana" w:hAnsi="Verdana"/>
                <w:b/>
                <w:bCs/>
                <w:color w:val="313131"/>
                <w:sz w:val="21"/>
                <w:szCs w:val="21"/>
              </w:rPr>
              <w:t>DELETE</w:t>
            </w:r>
            <w:r>
              <w:rPr>
                <w:rFonts w:ascii="Verdana" w:hAnsi="Verdana"/>
                <w:color w:val="313131"/>
                <w:sz w:val="21"/>
                <w:szCs w:val="21"/>
              </w:rPr>
              <w:t> and </w:t>
            </w:r>
            <w:r>
              <w:rPr>
                <w:rFonts w:ascii="Verdana" w:hAnsi="Verdana"/>
                <w:b/>
                <w:bCs/>
                <w:color w:val="313131"/>
                <w:sz w:val="21"/>
                <w:szCs w:val="21"/>
              </w:rPr>
              <w:t>PUT</w:t>
            </w:r>
            <w:r>
              <w:rPr>
                <w:rFonts w:ascii="Verdana" w:hAnsi="Verdana"/>
                <w:color w:val="313131"/>
                <w:sz w:val="21"/>
                <w:szCs w:val="21"/>
              </w:rPr>
              <w:t>should specify which resource they are working on.</w:t>
            </w:r>
          </w:p>
        </w:tc>
      </w:tr>
    </w:tbl>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this API in Express. We will be using JSON as our transport data format as it is easy to work with in JavaScript and has other benefits. Replace your </w:t>
      </w:r>
      <w:r>
        <w:rPr>
          <w:rFonts w:ascii="Verdana" w:hAnsi="Verdana"/>
          <w:b/>
          <w:bCs/>
          <w:color w:val="000000"/>
        </w:rPr>
        <w:t>index.js</w:t>
      </w:r>
      <w:r>
        <w:rPr>
          <w:rFonts w:ascii="Verdana" w:hAnsi="Verdana"/>
          <w:color w:val="000000"/>
        </w:rPr>
        <w:t> file with the </w:t>
      </w:r>
      <w:r>
        <w:rPr>
          <w:rFonts w:ascii="Verdana" w:hAnsi="Verdana"/>
          <w:b/>
          <w:bCs/>
          <w:color w:val="000000"/>
        </w:rPr>
        <w:t>movies.js</w:t>
      </w:r>
      <w:r>
        <w:rPr>
          <w:rFonts w:ascii="Verdana" w:hAnsi="Verdana"/>
          <w:color w:val="000000"/>
        </w:rPr>
        <w:t> file as in the following program.</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index.js</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bodyParser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'body-parser'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multer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'multer'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upload </w:t>
      </w:r>
      <w:r>
        <w:rPr>
          <w:rStyle w:val="pun"/>
          <w:rFonts w:ascii="Consolas" w:hAnsi="Consolas"/>
          <w:color w:val="666600"/>
        </w:rPr>
        <w:t>=</w:t>
      </w:r>
      <w:r>
        <w:rPr>
          <w:rStyle w:val="pln"/>
          <w:rFonts w:ascii="Consolas" w:hAnsi="Consolas"/>
          <w:color w:val="313131"/>
        </w:rPr>
        <w:t xml:space="preserve"> multer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lastRenderedPageBreak/>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cookieParser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urlencoded</w:t>
      </w:r>
      <w:r>
        <w:rPr>
          <w:rStyle w:val="pun"/>
          <w:rFonts w:ascii="Consolas" w:hAnsi="Consolas"/>
          <w:color w:val="666600"/>
        </w:rPr>
        <w:t>({</w:t>
      </w:r>
      <w:r>
        <w:rPr>
          <w:rStyle w:val="pln"/>
          <w:rFonts w:ascii="Consolas" w:hAnsi="Consolas"/>
          <w:color w:val="313131"/>
        </w:rPr>
        <w:t xml:space="preserve"> extended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upload</w:t>
      </w:r>
      <w:r>
        <w:rPr>
          <w:rStyle w:val="pun"/>
          <w:rFonts w:ascii="Consolas" w:hAnsi="Consolas"/>
          <w:color w:val="666600"/>
        </w:rPr>
        <w:t>.</w:t>
      </w:r>
      <w:r>
        <w:rPr>
          <w:rStyle w:val="pln"/>
          <w:rFonts w:ascii="Consolas" w:hAnsi="Consolas"/>
          <w:color w:val="313131"/>
        </w:rPr>
        <w:t>array</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//Require the Router we defined in movies.js</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movies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'./movies.js'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//Use the Router on the sub route /movies</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str"/>
          <w:rFonts w:ascii="Consolas" w:hAnsi="Consolas"/>
          <w:color w:val="008800"/>
        </w:rPr>
        <w:t>'/movies'</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that we have our application set up, let us concentrate on creating the API.</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Start by setting up the movies.js file. We are not using a database to store the movies but are storing them in memory; so every time the server restarts, the movies added by us will vanish. This can easily be mimicked using a database or a file (using node fs module).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import Express then, create a Router and export it using </w:t>
      </w:r>
      <w:r>
        <w:rPr>
          <w:rFonts w:ascii="Verdana" w:hAnsi="Verdana"/>
          <w:i/>
          <w:iCs/>
          <w:color w:val="000000"/>
        </w:rPr>
        <w:t>module.exports</w:t>
      </w:r>
      <w:r>
        <w:rPr>
          <w:rFonts w:ascii="Verdana" w:hAnsi="Verdana"/>
          <w:color w:val="000000"/>
        </w:rPr>
        <w:t>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router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r>
        <w:rPr>
          <w:rStyle w:val="typ"/>
          <w:rFonts w:ascii="Consolas" w:hAnsi="Consolas"/>
          <w:color w:val="7F0055"/>
        </w:rPr>
        <w:t>Router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movies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101</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"Fight Club"</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1999</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102</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"Inception"</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2010</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8.7</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103</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"The Dark Knight"</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104</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"12 Angry Men"</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1957</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8.9</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com"/>
          <w:rFonts w:ascii="Consolas" w:hAnsi="Consolas"/>
          <w:color w:val="880000"/>
        </w:rPr>
        <w:t>//Routes will go here</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kwd"/>
          <w:rFonts w:ascii="Consolas" w:hAnsi="Consolas"/>
          <w:color w:val="000088"/>
        </w:rPr>
        <w:t>module</w:t>
      </w:r>
      <w:r>
        <w:rPr>
          <w:rStyle w:val="pun"/>
          <w:rFonts w:ascii="Consolas" w:hAnsi="Consolas"/>
          <w:color w:val="666600"/>
        </w:rPr>
        <w:t>.</w:t>
      </w:r>
      <w:r>
        <w:rPr>
          <w:rStyle w:val="pln"/>
          <w:rFonts w:ascii="Consolas" w:hAnsi="Consolas"/>
          <w:color w:val="313131"/>
        </w:rPr>
        <w:t xml:space="preserve">exports </w:t>
      </w:r>
      <w:r>
        <w:rPr>
          <w:rStyle w:val="pun"/>
          <w:rFonts w:ascii="Consolas" w:hAnsi="Consolas"/>
          <w:color w:val="666600"/>
        </w:rPr>
        <w:t>=</w:t>
      </w:r>
      <w:r>
        <w:rPr>
          <w:rStyle w:val="pln"/>
          <w:rFonts w:ascii="Consolas" w:hAnsi="Consolas"/>
          <w:color w:val="313131"/>
        </w:rPr>
        <w:t xml:space="preserve"> router</w:t>
      </w:r>
      <w:r>
        <w:rPr>
          <w:rStyle w:val="pun"/>
          <w:rFonts w:ascii="Consolas" w:hAnsi="Consolas"/>
          <w:color w:val="666600"/>
        </w:rPr>
        <w:t>;</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routes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define the GET route for getting all the movies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movies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before="225" w:after="150"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test out if this is working fine, run your app, then open your terminal and enter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curl -i -H "Accept: application/json" -H "Content-Type: application/json" -X GET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localhost:3000/movies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response will be displayed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[{"id":101,"name":"Fight Club","year":1999,"rating":8.1},</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{"id":102,"name":"Inception","year":2010,"rating":8.7},</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{"id":103,"name":"The Dark Knight","year":2008,"rating":9},</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{"id":104,"name":"12 Angry Men","year":1957,"rating":8.9}]</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a route to get all the movies. Let us now create a route to get a specific movie by its id.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'/:id([0-9]{3,})'</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currMovie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filter</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currMovie</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currMovie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404</w:t>
      </w:r>
      <w:r>
        <w:rPr>
          <w:rStyle w:val="pun"/>
          <w:rFonts w:ascii="Consolas" w:hAnsi="Consolas"/>
          <w:color w:val="666600"/>
        </w:rPr>
        <w:t>);</w:t>
      </w:r>
      <w:r>
        <w:rPr>
          <w:rStyle w:val="com"/>
          <w:rFonts w:ascii="Consolas" w:hAnsi="Consolas"/>
          <w:color w:val="880000"/>
        </w:rPr>
        <w:t>//Set status to 404 as movie was not found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"Not Found"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get us the movies according to the id that we provided. To check the output, use the following command in your terminal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curl -i -H "Accept: application/json" -H "Content-Type: application/json" -X GET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localhost:3000/movies/101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You'll get the following response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{"id":101,"name":"Fight Club","year":1999,"rating":8.1}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visit an invalid route, it will produce a </w:t>
      </w:r>
      <w:r>
        <w:rPr>
          <w:rFonts w:ascii="Verdana" w:hAnsi="Verdana"/>
          <w:b/>
          <w:bCs/>
          <w:color w:val="000000"/>
        </w:rPr>
        <w:t>cannot GET error</w:t>
      </w:r>
      <w:r>
        <w:rPr>
          <w:rFonts w:ascii="Verdana" w:hAnsi="Verdana"/>
          <w:color w:val="000000"/>
        </w:rPr>
        <w:t> while if you visit a valid route with an id that doesn’t exist, it will produce a 404 error.</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done with the GET routes, let us now move on to the </w:t>
      </w:r>
      <w:r>
        <w:rPr>
          <w:rFonts w:ascii="Verdana" w:hAnsi="Verdana"/>
          <w:b/>
          <w:bCs/>
          <w:color w:val="000000"/>
        </w:rPr>
        <w:t>POST</w:t>
      </w:r>
      <w:r>
        <w:rPr>
          <w:rFonts w:ascii="Verdana" w:hAnsi="Verdana"/>
          <w:color w:val="000000"/>
        </w:rPr>
        <w:t> route.</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POST route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following route to handle the </w:t>
      </w:r>
      <w:r>
        <w:rPr>
          <w:rFonts w:ascii="Verdana" w:hAnsi="Verdana"/>
          <w:b/>
          <w:bCs/>
          <w:color w:val="000000"/>
        </w:rPr>
        <w:t>POSTed</w:t>
      </w:r>
      <w:r>
        <w:rPr>
          <w:rFonts w:ascii="Verdana" w:hAnsi="Verdana"/>
          <w:color w:val="000000"/>
        </w:rPr>
        <w:t> data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//Check if all fields are provided and are valid: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/^[0-9]{4}$/</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/^[0-9]\.[0-9]$/</w:t>
      </w:r>
      <w:r>
        <w:rPr>
          <w:rStyle w:val="pln"/>
          <w:rFonts w:ascii="Consolas" w:hAnsi="Consolas"/>
          <w:color w:val="313131"/>
        </w:rPr>
        <w:t>g</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400</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"Bad Request"</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newId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movies</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newId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"New movie created."</w:t>
      </w:r>
      <w:r>
        <w:rPr>
          <w:rStyle w:val="pun"/>
          <w:rFonts w:ascii="Consolas" w:hAnsi="Consolas"/>
          <w:color w:val="666600"/>
        </w:rPr>
        <w:t>,</w:t>
      </w: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newId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create a new movie and store it in the movies variable. To check this route, enter the following code in your terminal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curl -X POST --data "name = Toy%20story&amp;year = 1995&amp;rating = 8.5" http://localhost:3000/movies</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response will be displayed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{"message":"New movie created.","location":"/movies/105"}</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test if this was added to the movies object, Run the get request for </w:t>
      </w:r>
      <w:r>
        <w:rPr>
          <w:rFonts w:ascii="Verdana" w:hAnsi="Verdana"/>
          <w:b/>
          <w:bCs/>
          <w:color w:val="000000"/>
        </w:rPr>
        <w:t>/movies/105</w:t>
      </w:r>
      <w:r>
        <w:rPr>
          <w:rFonts w:ascii="Verdana" w:hAnsi="Verdana"/>
          <w:color w:val="000000"/>
        </w:rPr>
        <w:t> again. The following response will be displayed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{"id":105,"name":"Toy story","year":"1995","rating":"8.5"}</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move on to create the PUT and DELETE routes.</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PUT route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PUT route is almost the same as the POST route. We will be specifying the id for the object that'll be updated/created. Create the route in the following way.</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pln"/>
          <w:rFonts w:ascii="Consolas" w:hAnsi="Consolas"/>
          <w:color w:val="313131"/>
        </w:rPr>
        <w:t>put</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//Check if all fields are provided and are valid: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/^[0-9]{4}$/</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/^[0-9]\.[0-9]$/</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/^[0-9]{3,}$/</w:t>
      </w:r>
      <w:r>
        <w:rPr>
          <w:rStyle w:val="pln"/>
          <w:rFonts w:ascii="Consolas" w:hAnsi="Consolas"/>
          <w:color w:val="313131"/>
        </w:rPr>
        <w:t>g</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400</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"Bad Request"</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//Gets us the index of movie with given id.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updateIndex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map</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return</w:t>
      </w:r>
      <w:r>
        <w:rPr>
          <w:rStyle w:val="pln"/>
          <w:rFonts w:ascii="Consolas" w:hAnsi="Consolas"/>
          <w:color w:val="313131"/>
        </w:rPr>
        <w:t xml:space="preserve"> movie</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indexOf</w:t>
      </w:r>
      <w:r>
        <w:rPr>
          <w:rStyle w:val="pun"/>
          <w:rFonts w:ascii="Consolas" w:hAnsi="Consolas"/>
          <w:color w:val="666600"/>
        </w:rPr>
        <w:t>(</w:t>
      </w:r>
      <w:r>
        <w:rPr>
          <w:rStyle w:val="pln"/>
          <w:rFonts w:ascii="Consolas" w:hAnsi="Consolas"/>
          <w:color w:val="313131"/>
        </w:rPr>
        <w:t>parseInt</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updateIndex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//Movie not found, create new</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"New movie created."</w:t>
      </w:r>
      <w:r>
        <w:rPr>
          <w:rStyle w:val="pun"/>
          <w:rFonts w:ascii="Consolas" w:hAnsi="Consolas"/>
          <w:color w:val="666600"/>
        </w:rPr>
        <w:t>,</w:t>
      </w: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//Update existing movie</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updateIndex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updated."</w:t>
      </w:r>
      <w:r>
        <w:rPr>
          <w:rStyle w:val="pun"/>
          <w:rFonts w:ascii="Consolas" w:hAnsi="Consolas"/>
          <w:color w:val="666600"/>
        </w:rPr>
        <w:t>,</w:t>
      </w:r>
      <w:r>
        <w:rPr>
          <w:rStyle w:val="pln"/>
          <w:rFonts w:ascii="Consolas" w:hAnsi="Consolas"/>
          <w:color w:val="313131"/>
        </w:rPr>
        <w:t xml:space="preserv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route will perform the function specified in the above table. It will update the object with new details if it exists. If it doesn't exist, it will create a new object. To check the route, use the following curl command. This will update an existing movie. To create a new Movie, just change the id to a non-existing id.</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 xml:space="preserve">curl -X PUT --data "name = Toy%20story&amp;year = 1995&amp;rating = 8.5"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http://localhost:3000/movies/101</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Response</w:t>
      </w:r>
    </w:p>
    <w:p w:rsidR="007E3072" w:rsidRDefault="007E3072" w:rsidP="00713445">
      <w:pPr>
        <w:pStyle w:val="HTMLPreformatted"/>
        <w:pBdr>
          <w:top w:val="single" w:sz="4" w:space="4" w:color="auto"/>
          <w:left w:val="single" w:sz="4" w:space="4" w:color="auto"/>
          <w:bottom w:val="single" w:sz="4" w:space="4" w:color="auto"/>
          <w:right w:val="single" w:sz="4" w:space="4" w:color="auto"/>
        </w:pBdr>
        <w:shd w:val="clear" w:color="auto" w:fill="F1F1F1"/>
        <w:rPr>
          <w:rFonts w:ascii="Consolas" w:hAnsi="Consolas"/>
          <w:color w:val="313131"/>
          <w:sz w:val="18"/>
          <w:szCs w:val="18"/>
        </w:rPr>
      </w:pPr>
      <w:r>
        <w:rPr>
          <w:rFonts w:ascii="Consolas" w:hAnsi="Consolas"/>
          <w:color w:val="313131"/>
          <w:sz w:val="18"/>
          <w:szCs w:val="18"/>
        </w:rPr>
        <w:t>{"message":"Movie id 101 updated.","location":"/movies/101"}</w:t>
      </w:r>
    </w:p>
    <w:p w:rsidR="007E3072" w:rsidRDefault="007E3072" w:rsidP="007E30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route</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following code to create a delete route.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delete</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removeIndex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map</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movie</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indexOf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//Gets us the index of movie with given id.</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removeIndex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lastRenderedPageBreak/>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"Not found"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splice</w:t>
      </w:r>
      <w:r>
        <w:rPr>
          <w:rStyle w:val="pun"/>
          <w:rFonts w:ascii="Consolas" w:hAnsi="Consolas"/>
          <w:color w:val="666600"/>
        </w:rPr>
        <w:t>(</w:t>
      </w:r>
      <w:r>
        <w:rPr>
          <w:rStyle w:val="pln"/>
          <w:rFonts w:ascii="Consolas" w:hAnsi="Consolas"/>
          <w:color w:val="313131"/>
        </w:rPr>
        <w:t>removeIndex</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removed."</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4" w:color="auto"/>
          <w:left w:val="single" w:sz="4" w:space="4" w:color="auto"/>
          <w:bottom w:val="single" w:sz="4" w:space="4" w:color="auto"/>
          <w:right w:val="single" w:sz="4" w:space="4" w:color="auto"/>
        </w:pBdr>
        <w:spacing w:line="240" w:lineRule="atLeast"/>
        <w:rPr>
          <w:rFonts w:ascii="Consolas" w:hAnsi="Consolas"/>
          <w:color w:val="313131"/>
        </w:rPr>
      </w:pP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 the route in the same way as we checked the other routes. On successful deletion(for example id 105), you will get the following output −</w:t>
      </w:r>
    </w:p>
    <w:p w:rsidR="007E3072" w:rsidRDefault="007E3072" w:rsidP="00713445">
      <w:pPr>
        <w:pStyle w:val="HTMLPreformatted"/>
        <w:pBdr>
          <w:top w:val="single" w:sz="4" w:space="4" w:color="auto"/>
          <w:left w:val="single" w:sz="4" w:space="4" w:color="auto"/>
          <w:bottom w:val="single" w:sz="4" w:space="4" w:color="auto"/>
          <w:right w:val="single" w:sz="4" w:space="4" w:color="auto"/>
        </w:pBdr>
        <w:rPr>
          <w:rFonts w:ascii="Consolas" w:hAnsi="Consolas"/>
          <w:color w:val="313131"/>
          <w:sz w:val="18"/>
          <w:szCs w:val="18"/>
        </w:rPr>
      </w:pPr>
      <w:r>
        <w:rPr>
          <w:rFonts w:ascii="Consolas" w:hAnsi="Consolas"/>
          <w:color w:val="313131"/>
          <w:sz w:val="18"/>
          <w:szCs w:val="18"/>
        </w:rPr>
        <w:t>{message: "Movie id 105 removed."}</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 our </w:t>
      </w:r>
      <w:r>
        <w:rPr>
          <w:rFonts w:ascii="Verdana" w:hAnsi="Verdana"/>
          <w:b/>
          <w:bCs/>
          <w:color w:val="000000"/>
        </w:rPr>
        <w:t>movies.js</w:t>
      </w:r>
      <w:r>
        <w:rPr>
          <w:rFonts w:ascii="Verdana" w:hAnsi="Verdana"/>
          <w:color w:val="000000"/>
        </w:rPr>
        <w:t> file will look like the following.</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router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r>
        <w:rPr>
          <w:rStyle w:val="typ"/>
          <w:rFonts w:ascii="Consolas" w:hAnsi="Consolas"/>
          <w:color w:val="7F0055"/>
        </w:rPr>
        <w:t>Router</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movies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101</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"Fight Club"</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1999</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102</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"Inception"</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2010</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8.7</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103</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"The Dark Knight"</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104</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"12 Angry Men"</w:t>
      </w: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1957</w:t>
      </w:r>
      <w:r>
        <w:rPr>
          <w:rStyle w:val="pun"/>
          <w:rFonts w:ascii="Consolas" w:hAnsi="Consolas"/>
          <w:color w:val="666600"/>
        </w:rPr>
        <w:t>,</w:t>
      </w: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8.9</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'/:id([0-9]{3,})'</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currMovie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filter</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currMovie</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currMovie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404</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//Set status to 404 as movie was not found</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"Not Found"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//Check if all fields are provided and are valid:</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/^[0-9]{4}$/</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/^[0-9]\.[0-9]$/</w:t>
      </w:r>
      <w:r>
        <w:rPr>
          <w:rStyle w:val="pln"/>
          <w:rFonts w:ascii="Consolas" w:hAnsi="Consolas"/>
          <w:color w:val="313131"/>
        </w:rPr>
        <w:t>g</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400</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"Bad Request"</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newId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movies</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newId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"New movie created."</w:t>
      </w:r>
      <w:r>
        <w:rPr>
          <w:rStyle w:val="pun"/>
          <w:rFonts w:ascii="Consolas" w:hAnsi="Consolas"/>
          <w:color w:val="666600"/>
        </w:rPr>
        <w:t>,</w:t>
      </w: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newId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pln"/>
          <w:rFonts w:ascii="Consolas" w:hAnsi="Consolas"/>
          <w:color w:val="313131"/>
        </w:rPr>
        <w:t>put</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//Check if all fields are provided and are valid:</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/^[0-9]{4}$/</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/^[0-9]\.[0-9]$/</w:t>
      </w:r>
      <w:r>
        <w:rPr>
          <w:rStyle w:val="pln"/>
          <w:rFonts w:ascii="Consolas" w:hAnsi="Consolas"/>
          <w:color w:val="313131"/>
        </w:rPr>
        <w:t>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str"/>
          <w:rFonts w:ascii="Consolas" w:hAnsi="Consolas"/>
          <w:color w:val="008800"/>
        </w:rPr>
        <w:t>/^[0-9]{3,}$/</w:t>
      </w:r>
      <w:r>
        <w:rPr>
          <w:rStyle w:val="pln"/>
          <w:rFonts w:ascii="Consolas" w:hAnsi="Consolas"/>
          <w:color w:val="313131"/>
        </w:rPr>
        <w:t>g</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lit"/>
          <w:rFonts w:ascii="Consolas" w:hAnsi="Consolas"/>
          <w:color w:val="006666"/>
        </w:rPr>
        <w:t>400</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"Bad Request"</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//Gets us the index of movie with given id.</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updateIndex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map</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movie</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indexOf</w:t>
      </w:r>
      <w:r>
        <w:rPr>
          <w:rStyle w:val="pun"/>
          <w:rFonts w:ascii="Consolas" w:hAnsi="Consolas"/>
          <w:color w:val="666600"/>
        </w:rPr>
        <w:t>(</w:t>
      </w:r>
      <w:r>
        <w:rPr>
          <w:rStyle w:val="pln"/>
          <w:rFonts w:ascii="Consolas" w:hAnsi="Consolas"/>
          <w:color w:val="313131"/>
        </w:rPr>
        <w:t>parseInt</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updateIndex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//Movie not found, create new</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"New movie created."</w:t>
      </w:r>
      <w:r>
        <w:rPr>
          <w:rStyle w:val="pun"/>
          <w:rFonts w:ascii="Consolas" w:hAnsi="Consolas"/>
          <w:color w:val="666600"/>
        </w:rPr>
        <w:t>,</w:t>
      </w: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//Update existing movie</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updateIndex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rating</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rating</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updated."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location</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router</w:t>
      </w:r>
      <w:r>
        <w:rPr>
          <w:rStyle w:val="pun"/>
          <w:rFonts w:ascii="Consolas" w:hAnsi="Consolas"/>
          <w:color w:val="666600"/>
        </w:rPr>
        <w:t>.</w:t>
      </w:r>
      <w:r>
        <w:rPr>
          <w:rStyle w:val="kwd"/>
          <w:rFonts w:ascii="Consolas" w:hAnsi="Consolas"/>
          <w:color w:val="000088"/>
        </w:rPr>
        <w:t>delete</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removeIndex </w:t>
      </w:r>
      <w:r>
        <w:rPr>
          <w:rStyle w:val="pun"/>
          <w:rFonts w:ascii="Consolas" w:hAnsi="Consolas"/>
          <w:color w:val="666600"/>
        </w:rPr>
        <w:t>=</w:t>
      </w: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map</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movie</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movie</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indexOf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//Gets us the index of movie with given id.</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removeIndex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"Not found"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movies</w:t>
      </w:r>
      <w:r>
        <w:rPr>
          <w:rStyle w:val="pun"/>
          <w:rFonts w:ascii="Consolas" w:hAnsi="Consolas"/>
          <w:color w:val="666600"/>
        </w:rPr>
        <w:t>.</w:t>
      </w:r>
      <w:r>
        <w:rPr>
          <w:rStyle w:val="pln"/>
          <w:rFonts w:ascii="Consolas" w:hAnsi="Consolas"/>
          <w:color w:val="313131"/>
        </w:rPr>
        <w:t>splice</w:t>
      </w:r>
      <w:r>
        <w:rPr>
          <w:rStyle w:val="pun"/>
          <w:rFonts w:ascii="Consolas" w:hAnsi="Consolas"/>
          <w:color w:val="666600"/>
        </w:rPr>
        <w:t>(</w:t>
      </w:r>
      <w:r>
        <w:rPr>
          <w:rStyle w:val="pln"/>
          <w:rFonts w:ascii="Consolas" w:hAnsi="Consolas"/>
          <w:color w:val="313131"/>
        </w:rPr>
        <w:t>removeIndex</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"Movie id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removed."</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Style w:val="pln"/>
          <w:rFonts w:ascii="Consolas" w:hAnsi="Consolas"/>
          <w:color w:val="313131"/>
        </w:rPr>
      </w:pPr>
      <w:r>
        <w:rPr>
          <w:rStyle w:val="pun"/>
          <w:rFonts w:ascii="Consolas" w:hAnsi="Consolas"/>
          <w:color w:val="666600"/>
        </w:rPr>
        <w:t>});</w:t>
      </w:r>
    </w:p>
    <w:p w:rsidR="007E3072" w:rsidRDefault="007E3072" w:rsidP="00713445">
      <w:pPr>
        <w:pStyle w:val="HTMLPreformatted"/>
        <w:pBdr>
          <w:top w:val="single" w:sz="4" w:space="1" w:color="auto"/>
          <w:left w:val="single" w:sz="4" w:space="1" w:color="auto"/>
          <w:bottom w:val="single" w:sz="4" w:space="1" w:color="auto"/>
          <w:right w:val="single" w:sz="4" w:space="1" w:color="auto"/>
        </w:pBdr>
        <w:rPr>
          <w:rFonts w:ascii="Consolas" w:hAnsi="Consolas"/>
          <w:color w:val="313131"/>
        </w:rPr>
      </w:pPr>
      <w:r>
        <w:rPr>
          <w:rStyle w:val="kwd"/>
          <w:rFonts w:ascii="Consolas" w:hAnsi="Consolas"/>
          <w:color w:val="000088"/>
        </w:rPr>
        <w:t>module</w:t>
      </w:r>
      <w:r>
        <w:rPr>
          <w:rStyle w:val="pun"/>
          <w:rFonts w:ascii="Consolas" w:hAnsi="Consolas"/>
          <w:color w:val="666600"/>
        </w:rPr>
        <w:t>.</w:t>
      </w:r>
      <w:r>
        <w:rPr>
          <w:rStyle w:val="pln"/>
          <w:rFonts w:ascii="Consolas" w:hAnsi="Consolas"/>
          <w:color w:val="313131"/>
        </w:rPr>
        <w:t xml:space="preserve">exports </w:t>
      </w:r>
      <w:r>
        <w:rPr>
          <w:rStyle w:val="pun"/>
          <w:rFonts w:ascii="Consolas" w:hAnsi="Consolas"/>
          <w:color w:val="666600"/>
        </w:rPr>
        <w:t>=</w:t>
      </w:r>
      <w:r>
        <w:rPr>
          <w:rStyle w:val="pln"/>
          <w:rFonts w:ascii="Consolas" w:hAnsi="Consolas"/>
          <w:color w:val="313131"/>
        </w:rPr>
        <w:t xml:space="preserve"> router</w:t>
      </w:r>
      <w:r>
        <w:rPr>
          <w:rStyle w:val="pun"/>
          <w:rFonts w:ascii="Consolas" w:hAnsi="Consolas"/>
          <w:color w:val="666600"/>
        </w:rPr>
        <w:t>;</w:t>
      </w:r>
    </w:p>
    <w:p w:rsidR="007E3072" w:rsidRDefault="007E3072" w:rsidP="007E307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completes our REST API. Now you can create much more complex applications using this simple architectural style and Express.</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Pr="00713445" w:rsidRDefault="007E3072" w:rsidP="007E3072">
      <w:pPr>
        <w:pStyle w:val="NormalWeb"/>
        <w:spacing w:before="0" w:beforeAutospacing="0" w:after="144" w:afterAutospacing="0" w:line="360" w:lineRule="atLeast"/>
        <w:ind w:left="48" w:right="48"/>
        <w:jc w:val="center"/>
        <w:rPr>
          <w:rFonts w:ascii="Verdana" w:hAnsi="Verdana"/>
          <w:b/>
          <w:color w:val="000000"/>
        </w:rPr>
      </w:pPr>
      <w:r w:rsidRPr="00713445">
        <w:rPr>
          <w:rFonts w:ascii="Verdana" w:hAnsi="Verdana"/>
          <w:b/>
          <w:color w:val="000000"/>
        </w:rPr>
        <w:t>New Chapter</w:t>
      </w:r>
    </w:p>
    <w:p w:rsidR="007E3072" w:rsidRPr="00713445" w:rsidRDefault="009204E6" w:rsidP="007E3072">
      <w:pPr>
        <w:spacing w:before="105" w:after="105" w:line="240" w:lineRule="auto"/>
        <w:rPr>
          <w:rFonts w:ascii="Times New Roman" w:eastAsia="Times New Roman" w:hAnsi="Times New Roman" w:cs="Times New Roman"/>
          <w:b/>
          <w:sz w:val="24"/>
          <w:szCs w:val="24"/>
        </w:rPr>
      </w:pPr>
      <w:r w:rsidRPr="00713445">
        <w:rPr>
          <w:rFonts w:ascii="Times New Roman" w:eastAsia="Times New Roman" w:hAnsi="Times New Roman" w:cs="Times New Roman"/>
          <w:b/>
          <w:sz w:val="24"/>
          <w:szCs w:val="24"/>
        </w:rPr>
        <w:pict>
          <v:rect id="_x0000_i1047" style="width:0;height:0" o:hralign="center" o:hrstd="t" o:hrnoshade="t" o:hr="t" fillcolor="#313131" stroked="f"/>
        </w:pict>
      </w:r>
    </w:p>
    <w:p w:rsidR="007E3072" w:rsidRPr="007E3072" w:rsidRDefault="009204E6" w:rsidP="007E3072">
      <w:pPr>
        <w:spacing w:before="105" w:after="105" w:line="240" w:lineRule="auto"/>
        <w:jc w:val="center"/>
        <w:rPr>
          <w:rFonts w:ascii="Verdana" w:eastAsia="Times New Roman" w:hAnsi="Verdana" w:cs="Times New Roman"/>
          <w:color w:val="313131"/>
          <w:sz w:val="21"/>
          <w:szCs w:val="21"/>
        </w:rPr>
      </w:pPr>
      <w:hyperlink r:id="rId60" w:history="1">
        <w:r w:rsidR="007E3072" w:rsidRPr="00713445">
          <w:rPr>
            <w:rFonts w:ascii="Verdana" w:eastAsia="Times New Roman" w:hAnsi="Verdana" w:cs="Times New Roman"/>
            <w:b/>
            <w:color w:val="000000"/>
          </w:rPr>
          <w:t> Previous Page</w:t>
        </w:r>
      </w:hyperlink>
      <w:r w:rsidR="00713445" w:rsidRPr="00713445">
        <w:rPr>
          <w:b/>
        </w:rPr>
        <w:t xml:space="preserve"> </w:t>
      </w:r>
      <w:hyperlink r:id="rId61" w:history="1">
        <w:r w:rsidR="007E3072" w:rsidRPr="00713445">
          <w:rPr>
            <w:rFonts w:ascii="Verdana" w:eastAsia="Times New Roman" w:hAnsi="Verdana" w:cs="Times New Roman"/>
            <w:b/>
            <w:color w:val="000000"/>
          </w:rPr>
          <w:t>Next Page</w:t>
        </w:r>
        <w:r w:rsidR="007E3072" w:rsidRPr="007E3072">
          <w:rPr>
            <w:rFonts w:ascii="Verdana" w:eastAsia="Times New Roman" w:hAnsi="Verdana" w:cs="Times New Roman"/>
            <w:color w:val="000000"/>
          </w:rPr>
          <w:t>  </w:t>
        </w:r>
      </w:hyperlink>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48" style="width:0;height:0" o:hralign="center" o:hrstd="t" o:hrnoshade="t" o:hr="t" fillcolor="#313131" stroked="f"/>
        </w:pic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Scaffolding allows us to easily create a </w:t>
      </w:r>
      <w:r w:rsidRPr="007E3072">
        <w:rPr>
          <w:rFonts w:ascii="Verdana" w:eastAsia="Times New Roman" w:hAnsi="Verdana" w:cs="Times New Roman"/>
          <w:b/>
          <w:bCs/>
          <w:color w:val="000000"/>
          <w:sz w:val="24"/>
          <w:szCs w:val="24"/>
        </w:rPr>
        <w:t>skeleton for a web application</w:t>
      </w:r>
      <w:r w:rsidRPr="007E3072">
        <w:rPr>
          <w:rFonts w:ascii="Verdana" w:eastAsia="Times New Roman" w:hAnsi="Verdana" w:cs="Times New Roman"/>
          <w:color w:val="000000"/>
          <w:sz w:val="24"/>
          <w:szCs w:val="24"/>
        </w:rPr>
        <w:t>. We manually create our public directory, add middleware, create separate route files, etc. A scaffolding tool sets up all these things for us so that we can directly get started with building our application.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The scaffolder we will use is called </w:t>
      </w:r>
      <w:r w:rsidRPr="007E3072">
        <w:rPr>
          <w:rFonts w:ascii="Verdana" w:eastAsia="Times New Roman" w:hAnsi="Verdana" w:cs="Times New Roman"/>
          <w:b/>
          <w:bCs/>
          <w:color w:val="000000"/>
          <w:sz w:val="24"/>
          <w:szCs w:val="24"/>
        </w:rPr>
        <w:t>Yeoman</w:t>
      </w:r>
      <w:r w:rsidRPr="007E3072">
        <w:rPr>
          <w:rFonts w:ascii="Verdana" w:eastAsia="Times New Roman" w:hAnsi="Verdana" w:cs="Times New Roman"/>
          <w:color w:val="000000"/>
          <w:sz w:val="24"/>
          <w:szCs w:val="24"/>
        </w:rPr>
        <w:t>. It is a scaffolding tool built for </w:t>
      </w:r>
      <w:r w:rsidRPr="007E3072">
        <w:rPr>
          <w:rFonts w:ascii="Verdana" w:eastAsia="Times New Roman" w:hAnsi="Verdana" w:cs="Times New Roman"/>
          <w:b/>
          <w:bCs/>
          <w:color w:val="000000"/>
          <w:sz w:val="24"/>
          <w:szCs w:val="24"/>
        </w:rPr>
        <w:t>Node.js</w:t>
      </w:r>
      <w:r w:rsidRPr="007E3072">
        <w:rPr>
          <w:rFonts w:ascii="Verdana" w:eastAsia="Times New Roman" w:hAnsi="Verdana" w:cs="Times New Roman"/>
          <w:color w:val="000000"/>
          <w:sz w:val="24"/>
          <w:szCs w:val="24"/>
        </w:rPr>
        <w:t> but also has generators for several other frameworks (like flask, rails, django, etc.). To install Yeoman, enter the following command in your terminal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npm install -g yeoman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Yeoman uses generators to scaffold out applications. To check out the generators available on </w:t>
      </w:r>
      <w:r w:rsidRPr="007E3072">
        <w:rPr>
          <w:rFonts w:ascii="Verdana" w:eastAsia="Times New Roman" w:hAnsi="Verdana" w:cs="Times New Roman"/>
          <w:b/>
          <w:bCs/>
          <w:color w:val="000000"/>
          <w:sz w:val="24"/>
          <w:szCs w:val="24"/>
        </w:rPr>
        <w:t>npm</w:t>
      </w:r>
      <w:r w:rsidRPr="007E3072">
        <w:rPr>
          <w:rFonts w:ascii="Verdana" w:eastAsia="Times New Roman" w:hAnsi="Verdana" w:cs="Times New Roman"/>
          <w:color w:val="000000"/>
          <w:sz w:val="24"/>
          <w:szCs w:val="24"/>
        </w:rPr>
        <w:t> to use with Yeoman, you can click on this </w:t>
      </w:r>
      <w:hyperlink r:id="rId62" w:tgtFrame="_blank" w:history="1">
        <w:r w:rsidRPr="007E3072">
          <w:rPr>
            <w:rFonts w:ascii="Verdana" w:eastAsia="Times New Roman" w:hAnsi="Verdana" w:cs="Times New Roman"/>
            <w:color w:val="313131"/>
            <w:sz w:val="24"/>
            <w:szCs w:val="24"/>
          </w:rPr>
          <w:t>link</w:t>
        </w:r>
      </w:hyperlink>
      <w:r w:rsidRPr="007E3072">
        <w:rPr>
          <w:rFonts w:ascii="Verdana" w:eastAsia="Times New Roman" w:hAnsi="Verdana" w:cs="Times New Roman"/>
          <w:color w:val="000000"/>
          <w:sz w:val="24"/>
          <w:szCs w:val="24"/>
        </w:rPr>
        <w:t>. In this tutorial, we will use the </w:t>
      </w:r>
      <w:r w:rsidRPr="007E3072">
        <w:rPr>
          <w:rFonts w:ascii="Verdana" w:eastAsia="Times New Roman" w:hAnsi="Verdana" w:cs="Times New Roman"/>
          <w:i/>
          <w:iCs/>
          <w:color w:val="000000"/>
          <w:sz w:val="24"/>
          <w:szCs w:val="24"/>
        </w:rPr>
        <w:t>'generator-Express-simple'</w:t>
      </w:r>
      <w:r w:rsidRPr="007E3072">
        <w:rPr>
          <w:rFonts w:ascii="Verdana" w:eastAsia="Times New Roman" w:hAnsi="Verdana" w:cs="Times New Roman"/>
          <w:color w:val="000000"/>
          <w:sz w:val="24"/>
          <w:szCs w:val="24"/>
        </w:rPr>
        <w:t>. To install this generator, enter the following command in your terminal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npm install -g generator-express-simple</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To use this generator, enter the following command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yo express-simple test-app</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You will be asked a few simple questions like what things you want to use with your app. Select the following answers, or if you already know about these technologies then go about choosing how you want them to be.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express-simple comes with bootstrap and jquery</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the express version you want: 4.x</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Do you want an mvc express app: Yes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the css preprocessor you would like to use: sass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view engine you would like to use: jade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the build tool you want to use for this project: gulp</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the build tool you want to use for this project: gulp</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Select the language you want to use for the build tool: javascript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public/sass/styles.scss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lastRenderedPageBreak/>
        <w:t xml:space="preserve">   create public/js/main.js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views/layout.jade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views/index.jade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views/404.jade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app.js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config.js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routes/index.js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package.json</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bower.json</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identical .bowerrc</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identical .editorconfig</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identical .gitignore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identical .jshintrc</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 xml:space="preserve">   create gulpfile.js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I'm all done. Running bower install &amp; npm install for you to install the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E3072">
        <w:rPr>
          <w:rFonts w:ascii="Consolas" w:eastAsia="Times New Roman" w:hAnsi="Consolas" w:cs="Courier New"/>
          <w:color w:val="313131"/>
          <w:sz w:val="18"/>
          <w:szCs w:val="18"/>
        </w:rPr>
        <w:t>required dependencies. If this fails, try running the command yourself.</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It will then create a new application for you, install all the dependencies, add few pages to your application(home page, 404 not found page, etc.) and give you a directory structure to work on.</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This generator creates a very simple structure for us. Explore the many generators available for Express and choose the one that fits you right. Steps to working with all generators is the same. You will need to install a generator, run it using Yeoman; it will ask you some questions and then create a skeleton for your application based on your answers.</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7E3072" w:rsidRPr="007E3072" w:rsidRDefault="007E3072" w:rsidP="007E3072">
      <w:pPr>
        <w:spacing w:after="0" w:line="240" w:lineRule="auto"/>
        <w:jc w:val="center"/>
        <w:rPr>
          <w:rFonts w:ascii="Verdana" w:eastAsia="Times New Roman" w:hAnsi="Verdana" w:cs="Times New Roman"/>
          <w:color w:val="313131"/>
          <w:sz w:val="21"/>
          <w:szCs w:val="21"/>
        </w:rPr>
      </w:pPr>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49" style="width:0;height:0" o:hralign="center" o:hrstd="t" o:hrnoshade="t" o:hr="t" fillcolor="#313131" stroked="f"/>
        </w:pict>
      </w:r>
    </w:p>
    <w:p w:rsidR="007E3072" w:rsidRPr="007E3072" w:rsidRDefault="009204E6" w:rsidP="007E3072">
      <w:pPr>
        <w:spacing w:before="105" w:after="105" w:line="240" w:lineRule="auto"/>
        <w:jc w:val="center"/>
        <w:rPr>
          <w:rFonts w:ascii="Verdana" w:eastAsia="Times New Roman" w:hAnsi="Verdana" w:cs="Times New Roman"/>
          <w:color w:val="313131"/>
          <w:sz w:val="21"/>
          <w:szCs w:val="21"/>
        </w:rPr>
      </w:pPr>
      <w:hyperlink r:id="rId63" w:history="1">
        <w:r w:rsidR="007E3072" w:rsidRPr="007E3072">
          <w:rPr>
            <w:rFonts w:ascii="Verdana" w:eastAsia="Times New Roman" w:hAnsi="Verdana" w:cs="Times New Roman"/>
            <w:color w:val="000000"/>
          </w:rPr>
          <w:t> Previous Page</w:t>
        </w:r>
      </w:hyperlink>
      <w:r w:rsidR="00713445">
        <w:t xml:space="preserve">  </w:t>
      </w:r>
      <w:hyperlink r:id="rId64" w:history="1">
        <w:r w:rsidR="007E3072" w:rsidRPr="007E3072">
          <w:rPr>
            <w:rFonts w:ascii="Verdana" w:eastAsia="Times New Roman" w:hAnsi="Verdana" w:cs="Times New Roman"/>
            <w:color w:val="000000"/>
          </w:rPr>
          <w:t>Next Page  </w:t>
        </w:r>
      </w:hyperlink>
    </w:p>
    <w:p w:rsidR="007E3072" w:rsidRPr="007E3072" w:rsidRDefault="009204E6" w:rsidP="007E3072">
      <w:pPr>
        <w:spacing w:before="105" w:after="105" w:line="240" w:lineRule="auto"/>
        <w:rPr>
          <w:rFonts w:ascii="Times New Roman" w:eastAsia="Times New Roman" w:hAnsi="Times New Roman" w:cs="Times New Roman"/>
          <w:sz w:val="24"/>
          <w:szCs w:val="24"/>
        </w:rPr>
      </w:pPr>
      <w:r w:rsidRPr="009204E6">
        <w:rPr>
          <w:rFonts w:ascii="Times New Roman" w:eastAsia="Times New Roman" w:hAnsi="Times New Roman" w:cs="Times New Roman"/>
          <w:sz w:val="24"/>
          <w:szCs w:val="24"/>
        </w:rPr>
        <w:pict>
          <v:rect id="_x0000_i1050" style="width:0;height:0" o:hralign="center" o:hrstd="t" o:hrnoshade="t" o:hr="t" fillcolor="#313131" stroked="f"/>
        </w:pic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Error handling in Express is done using middleware. But this middleware has special properties. The error handling middleware are defined in the same way as other middleware functions, except that error-handling functions </w:t>
      </w:r>
      <w:r w:rsidRPr="007E3072">
        <w:rPr>
          <w:rFonts w:ascii="Verdana" w:eastAsia="Times New Roman" w:hAnsi="Verdana" w:cs="Times New Roman"/>
          <w:b/>
          <w:bCs/>
          <w:color w:val="000000"/>
          <w:sz w:val="24"/>
          <w:szCs w:val="24"/>
        </w:rPr>
        <w:t>MUST have four arguments</w:t>
      </w:r>
      <w:r w:rsidRPr="007E3072">
        <w:rPr>
          <w:rFonts w:ascii="Verdana" w:eastAsia="Times New Roman" w:hAnsi="Verdana" w:cs="Times New Roman"/>
          <w:color w:val="000000"/>
          <w:sz w:val="24"/>
          <w:szCs w:val="24"/>
        </w:rPr>
        <w:t> instead of three – </w:t>
      </w:r>
      <w:r w:rsidRPr="007E3072">
        <w:rPr>
          <w:rFonts w:ascii="Verdana" w:eastAsia="Times New Roman" w:hAnsi="Verdana" w:cs="Times New Roman"/>
          <w:b/>
          <w:bCs/>
          <w:color w:val="000000"/>
          <w:sz w:val="24"/>
          <w:szCs w:val="24"/>
        </w:rPr>
        <w:t>err, req, res, next</w:t>
      </w:r>
      <w:r w:rsidRPr="007E3072">
        <w:rPr>
          <w:rFonts w:ascii="Verdana" w:eastAsia="Times New Roman" w:hAnsi="Verdana" w:cs="Times New Roman"/>
          <w:color w:val="000000"/>
          <w:sz w:val="24"/>
          <w:szCs w:val="24"/>
        </w:rPr>
        <w:t>. For example, to send a response on any error, we can use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app.use(function(err, req, res, next)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console.error(err.stack);</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res.status(500).send('Something broke!');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lastRenderedPageBreak/>
        <w:t>Till now we were handling errors in the routes itself. The error handling middleware allows us to separate our error logic and send responses accordingly. The next() method we discussed in middleware takes us to next </w:t>
      </w:r>
      <w:r w:rsidRPr="007E3072">
        <w:rPr>
          <w:rFonts w:ascii="Verdana" w:eastAsia="Times New Roman" w:hAnsi="Verdana" w:cs="Times New Roman"/>
          <w:b/>
          <w:bCs/>
          <w:color w:val="000000"/>
          <w:sz w:val="24"/>
          <w:szCs w:val="24"/>
        </w:rPr>
        <w:t>middleware/route handler</w:t>
      </w:r>
      <w:r w:rsidRPr="007E3072">
        <w:rPr>
          <w:rFonts w:ascii="Verdana" w:eastAsia="Times New Roman" w:hAnsi="Verdana" w:cs="Times New Roman"/>
          <w:color w:val="000000"/>
          <w:sz w:val="24"/>
          <w:szCs w:val="24"/>
        </w:rPr>
        <w:t>.</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For error handling, we have the </w:t>
      </w:r>
      <w:r w:rsidRPr="007E3072">
        <w:rPr>
          <w:rFonts w:ascii="Verdana" w:eastAsia="Times New Roman" w:hAnsi="Verdana" w:cs="Times New Roman"/>
          <w:b/>
          <w:bCs/>
          <w:color w:val="000000"/>
          <w:sz w:val="24"/>
          <w:szCs w:val="24"/>
        </w:rPr>
        <w:t>next(err)</w:t>
      </w:r>
      <w:r w:rsidRPr="007E3072">
        <w:rPr>
          <w:rFonts w:ascii="Verdana" w:eastAsia="Times New Roman" w:hAnsi="Verdana" w:cs="Times New Roman"/>
          <w:color w:val="000000"/>
          <w:sz w:val="24"/>
          <w:szCs w:val="24"/>
        </w:rPr>
        <w:t> function. A call to this function skips all middleware and matches us to the next error handler for that route. Let us understand this through an example.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express = require('express');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var app = express();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app.get('/', function(req, res){</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//Create an error and pass it to the next function</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var err = new Error("Something went wrong");</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next(err);</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 other route handlers and middleware here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//An error handling middleware</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app.use(function(err, req, res, next) {</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res.status(500);</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 xml:space="preserve">   res.send("Oops, something went wrong.")</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w:t>
      </w: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E3072" w:rsidRPr="007E3072" w:rsidRDefault="007E3072" w:rsidP="00713445">
      <w:pPr>
        <w:pBdr>
          <w:top w:val="single" w:sz="4" w:space="4" w:color="auto"/>
          <w:left w:val="single" w:sz="4" w:space="4"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E3072">
        <w:rPr>
          <w:rFonts w:ascii="Consolas" w:eastAsia="Times New Roman" w:hAnsi="Consolas" w:cs="Courier New"/>
          <w:color w:val="313131"/>
          <w:sz w:val="20"/>
          <w:szCs w:val="20"/>
        </w:rPr>
        <w:t>app.listen(3000);</w:t>
      </w:r>
    </w:p>
    <w:p w:rsidR="007E3072" w:rsidRPr="007E3072" w:rsidRDefault="007E3072" w:rsidP="007E3072">
      <w:pPr>
        <w:spacing w:after="144" w:line="360" w:lineRule="atLeast"/>
        <w:ind w:left="48" w:right="48"/>
        <w:jc w:val="both"/>
        <w:rPr>
          <w:rFonts w:ascii="Verdana" w:eastAsia="Times New Roman" w:hAnsi="Verdana" w:cs="Times New Roman"/>
          <w:color w:val="000000"/>
          <w:sz w:val="24"/>
          <w:szCs w:val="24"/>
        </w:rPr>
      </w:pPr>
      <w:r w:rsidRPr="007E3072">
        <w:rPr>
          <w:rFonts w:ascii="Verdana" w:eastAsia="Times New Roman" w:hAnsi="Verdana" w:cs="Times New Roman"/>
          <w:color w:val="000000"/>
          <w:sz w:val="24"/>
          <w:szCs w:val="24"/>
        </w:rPr>
        <w:t>This error handling middleware can be strategically placed after routes or contain conditions to detect error types and respond to the clients accordingly. The above program will display the following output.</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sidRPr="007E3072">
        <w:rPr>
          <w:noProof/>
        </w:rPr>
        <w:lastRenderedPageBreak/>
        <w:drawing>
          <wp:inline distT="0" distB="0" distL="0" distR="0">
            <wp:extent cx="5709083" cy="2004365"/>
            <wp:effectExtent l="19050" t="0" r="5917" b="0"/>
            <wp:docPr id="29" name="Picture 29"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rror handling"/>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095" cy="2005774"/>
                    </a:xfrm>
                    <a:prstGeom prst="rect">
                      <a:avLst/>
                    </a:prstGeom>
                    <a:noFill/>
                    <a:ln>
                      <a:noFill/>
                    </a:ln>
                  </pic:spPr>
                </pic:pic>
              </a:graphicData>
            </a:graphic>
          </wp:inline>
        </w:drawing>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7E3072" w:rsidRDefault="007E3072" w:rsidP="007E3072">
      <w:pPr>
        <w:pStyle w:val="NormalWeb"/>
        <w:spacing w:before="0" w:beforeAutospacing="0" w:after="144" w:afterAutospacing="0" w:line="360" w:lineRule="atLeast"/>
        <w:ind w:left="48" w:right="48"/>
        <w:jc w:val="center"/>
        <w:rPr>
          <w:rFonts w:ascii="Verdana" w:hAnsi="Verdana"/>
          <w:color w:val="000000"/>
        </w:rPr>
      </w:pPr>
      <w:bookmarkStart w:id="5" w:name="_GoBack"/>
      <w:bookmarkEnd w:id="5"/>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Express uses the </w:t>
      </w:r>
      <w:hyperlink r:id="rId66" w:tgtFrame="_blank" w:history="1">
        <w:r>
          <w:rPr>
            <w:rStyle w:val="Hyperlink"/>
            <w:rFonts w:ascii="Verdana" w:hAnsi="Verdana"/>
            <w:color w:val="313131"/>
          </w:rPr>
          <w:t>Debug</w:t>
        </w:r>
      </w:hyperlink>
      <w:r>
        <w:rPr>
          <w:rFonts w:ascii="Verdana" w:hAnsi="Verdana"/>
          <w:color w:val="000000"/>
        </w:rPr>
        <w:t> module to internally log information about route matching, middleware functions, application mode, etc.</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To see all internal logs used in Express, set the DEBUG environment variable to </w:t>
      </w:r>
      <w:r>
        <w:rPr>
          <w:rFonts w:ascii="Verdana" w:hAnsi="Verdana"/>
          <w:b/>
          <w:bCs/>
          <w:color w:val="000000"/>
        </w:rPr>
        <w:t>Express:*</w:t>
      </w:r>
      <w:r>
        <w:rPr>
          <w:rFonts w:ascii="Verdana" w:hAnsi="Verdana"/>
          <w:color w:val="000000"/>
        </w:rPr>
        <w:t> when starting the app −</w:t>
      </w:r>
    </w:p>
    <w:p w:rsidR="00850287" w:rsidRDefault="00850287" w:rsidP="00713445">
      <w:pPr>
        <w:pStyle w:val="HTMLPreformatted"/>
        <w:pBdr>
          <w:top w:val="single" w:sz="4" w:space="1" w:color="auto"/>
          <w:left w:val="single" w:sz="4" w:space="4" w:color="auto"/>
          <w:bottom w:val="single" w:sz="4" w:space="1" w:color="auto"/>
          <w:right w:val="single" w:sz="4" w:space="4" w:color="auto"/>
        </w:pBdr>
        <w:rPr>
          <w:rFonts w:ascii="Consolas" w:hAnsi="Consolas" w:cs="Consolas"/>
          <w:color w:val="313131"/>
          <w:sz w:val="14"/>
          <w:szCs w:val="14"/>
        </w:rPr>
      </w:pPr>
      <w:r>
        <w:rPr>
          <w:rFonts w:ascii="Consolas" w:hAnsi="Consolas" w:cs="Consolas"/>
          <w:color w:val="313131"/>
          <w:sz w:val="14"/>
          <w:szCs w:val="14"/>
        </w:rPr>
        <w:t>DEBUG = express:* node index.js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The following output will be displayed.</w:t>
      </w:r>
    </w:p>
    <w:p w:rsidR="00850287" w:rsidRDefault="00850287" w:rsidP="00850287">
      <w:pPr>
        <w:rPr>
          <w:rFonts w:ascii="Times New Roman" w:hAnsi="Times New Roman"/>
        </w:rPr>
      </w:pPr>
      <w:r>
        <w:rPr>
          <w:noProof/>
        </w:rPr>
        <w:lastRenderedPageBreak/>
        <w:drawing>
          <wp:inline distT="0" distB="0" distL="0" distR="0">
            <wp:extent cx="5713095" cy="4177030"/>
            <wp:effectExtent l="19050" t="0" r="1905" b="0"/>
            <wp:docPr id="7" name="Picture 28" descr="Debug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bug log"/>
                    <pic:cNvPicPr>
                      <a:picLocks noChangeAspect="1" noChangeArrowheads="1"/>
                    </pic:cNvPicPr>
                  </pic:nvPicPr>
                  <pic:blipFill>
                    <a:blip r:embed="rId67"/>
                    <a:srcRect/>
                    <a:stretch>
                      <a:fillRect/>
                    </a:stretch>
                  </pic:blipFill>
                  <pic:spPr bwMode="auto">
                    <a:xfrm>
                      <a:off x="0" y="0"/>
                      <a:ext cx="5713095" cy="4177030"/>
                    </a:xfrm>
                    <a:prstGeom prst="rect">
                      <a:avLst/>
                    </a:prstGeom>
                    <a:noFill/>
                    <a:ln w="9525">
                      <a:noFill/>
                      <a:miter lim="800000"/>
                      <a:headEnd/>
                      <a:tailEnd/>
                    </a:ln>
                  </pic:spPr>
                </pic:pic>
              </a:graphicData>
            </a:graphic>
          </wp:inline>
        </w:drawing>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These logs are very helpful when a component of your app is not functioning right. This verbose output might be a little overwhelming. You can also restrict the DEBUG variable to specific area to be logged. For example, if you wish to restrict the logger to application and router, you can use the following code.</w:t>
      </w:r>
    </w:p>
    <w:p w:rsidR="00850287" w:rsidRPr="00713445" w:rsidRDefault="00850287" w:rsidP="00713445">
      <w:pPr>
        <w:pStyle w:val="HTMLPreformatted"/>
        <w:pBdr>
          <w:top w:val="single" w:sz="4" w:space="1" w:color="auto"/>
          <w:left w:val="single" w:sz="4" w:space="4" w:color="auto"/>
          <w:bottom w:val="single" w:sz="4" w:space="1" w:color="auto"/>
          <w:right w:val="single" w:sz="4" w:space="4" w:color="auto"/>
        </w:pBdr>
        <w:rPr>
          <w:rFonts w:ascii="Consolas" w:hAnsi="Consolas" w:cs="Consolas"/>
          <w:color w:val="313131"/>
          <w:sz w:val="18"/>
          <w:szCs w:val="18"/>
        </w:rPr>
      </w:pPr>
      <w:r w:rsidRPr="00713445">
        <w:rPr>
          <w:rFonts w:ascii="Consolas" w:hAnsi="Consolas" w:cs="Consolas"/>
          <w:color w:val="313131"/>
          <w:sz w:val="18"/>
          <w:szCs w:val="18"/>
        </w:rPr>
        <w:t>DEBUG = express:application,express:router node index.js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Debug is turned off by default and is automatically turned on in production environment. Debug can also be extended to meet your needs, you can read more about it at </w:t>
      </w:r>
      <w:hyperlink r:id="rId68" w:tgtFrame="_blank" w:history="1">
        <w:r>
          <w:rPr>
            <w:rStyle w:val="Hyperlink"/>
            <w:rFonts w:ascii="Verdana" w:hAnsi="Verdana"/>
            <w:color w:val="313131"/>
          </w:rPr>
          <w:t>its npm page.</w:t>
        </w:r>
      </w:hyperlink>
    </w:p>
    <w:p w:rsidR="00D77E48" w:rsidRDefault="00D77E48" w:rsidP="00D3717D">
      <w:pPr>
        <w:pStyle w:val="NormalWeb"/>
        <w:spacing w:before="0" w:beforeAutospacing="0" w:after="144" w:afterAutospacing="0" w:line="360" w:lineRule="atLeast"/>
        <w:ind w:left="48" w:right="48"/>
        <w:jc w:val="center"/>
        <w:rPr>
          <w:rFonts w:ascii="Verdana" w:hAnsi="Verdana"/>
          <w:color w:val="000000"/>
        </w:rPr>
      </w:pPr>
    </w:p>
    <w:p w:rsidR="00850287" w:rsidRPr="00713445" w:rsidRDefault="00850287" w:rsidP="00D3717D">
      <w:pPr>
        <w:pStyle w:val="NormalWeb"/>
        <w:spacing w:before="0" w:beforeAutospacing="0" w:after="144" w:afterAutospacing="0" w:line="360" w:lineRule="atLeast"/>
        <w:ind w:left="48" w:right="48"/>
        <w:jc w:val="center"/>
        <w:rPr>
          <w:rFonts w:ascii="Verdana" w:hAnsi="Verdana"/>
          <w:b/>
          <w:color w:val="000000"/>
          <w:sz w:val="20"/>
          <w:szCs w:val="20"/>
        </w:rPr>
      </w:pPr>
      <w:r w:rsidRPr="00713445">
        <w:rPr>
          <w:rFonts w:ascii="Verdana" w:hAnsi="Verdana"/>
          <w:b/>
          <w:color w:val="000000"/>
          <w:sz w:val="20"/>
          <w:szCs w:val="20"/>
        </w:rPr>
        <w:t>New Chapter</w:t>
      </w:r>
    </w:p>
    <w:p w:rsidR="00850287" w:rsidRPr="00713445" w:rsidRDefault="00850287" w:rsidP="00850287">
      <w:pPr>
        <w:spacing w:before="81" w:after="81"/>
        <w:rPr>
          <w:b/>
          <w:sz w:val="20"/>
          <w:szCs w:val="20"/>
        </w:rPr>
      </w:pPr>
      <w:r w:rsidRPr="00713445">
        <w:rPr>
          <w:b/>
          <w:sz w:val="20"/>
          <w:szCs w:val="20"/>
        </w:rPr>
        <w:pict>
          <v:rect id="_x0000_i1051" style="width:0;height:0" o:hralign="center" o:hrstd="t" o:hrnoshade="t" o:hr="t" fillcolor="#313131" stroked="f"/>
        </w:pict>
      </w:r>
    </w:p>
    <w:p w:rsidR="00850287" w:rsidRDefault="00850287" w:rsidP="00850287">
      <w:pPr>
        <w:spacing w:before="81" w:after="81"/>
        <w:jc w:val="center"/>
        <w:rPr>
          <w:rFonts w:ascii="Verdana" w:hAnsi="Verdana"/>
          <w:color w:val="313131"/>
          <w:sz w:val="16"/>
          <w:szCs w:val="16"/>
        </w:rPr>
      </w:pPr>
      <w:hyperlink r:id="rId69" w:history="1">
        <w:r w:rsidRPr="00713445">
          <w:rPr>
            <w:rStyle w:val="Hyperlink"/>
            <w:rFonts w:ascii="Verdana" w:hAnsi="Verdana"/>
            <w:b/>
            <w:color w:val="000000"/>
            <w:sz w:val="20"/>
            <w:szCs w:val="20"/>
          </w:rPr>
          <w:t> Previous Page</w:t>
        </w:r>
      </w:hyperlink>
      <w:r w:rsidR="00713445" w:rsidRPr="00713445">
        <w:rPr>
          <w:rFonts w:ascii="Verdana" w:hAnsi="Verdana"/>
          <w:b/>
          <w:color w:val="313131"/>
          <w:sz w:val="20"/>
          <w:szCs w:val="20"/>
        </w:rPr>
        <w:t xml:space="preserve">  </w:t>
      </w:r>
      <w:hyperlink r:id="rId70" w:history="1">
        <w:r w:rsidRPr="00713445">
          <w:rPr>
            <w:rStyle w:val="Hyperlink"/>
            <w:rFonts w:ascii="Verdana" w:hAnsi="Verdana"/>
            <w:b/>
            <w:color w:val="000000"/>
            <w:sz w:val="20"/>
            <w:szCs w:val="20"/>
          </w:rPr>
          <w:t>Next Page</w:t>
        </w:r>
        <w:r>
          <w:rPr>
            <w:rStyle w:val="Hyperlink"/>
            <w:rFonts w:ascii="Verdana" w:hAnsi="Verdana"/>
            <w:color w:val="000000"/>
            <w:sz w:val="17"/>
            <w:szCs w:val="17"/>
          </w:rPr>
          <w:t>  </w:t>
        </w:r>
      </w:hyperlink>
    </w:p>
    <w:p w:rsidR="00850287" w:rsidRDefault="00850287" w:rsidP="00850287">
      <w:pPr>
        <w:spacing w:before="81" w:after="81"/>
        <w:rPr>
          <w:rFonts w:ascii="Times New Roman" w:hAnsi="Times New Roman"/>
          <w:sz w:val="24"/>
          <w:szCs w:val="24"/>
        </w:rPr>
      </w:pPr>
      <w:r>
        <w:pict>
          <v:rect id="_x0000_i1052" style="width:0;height:0" o:hralign="center" o:hrstd="t" o:hrnoshade="t" o:hr="t" fillcolor="#313131" stroked="f"/>
        </w:pic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 xml:space="preserve">Unlike Django and Rails which have a defined way of doing things, file structure, etc., Express does not follow a defined way. This means you can structure the application the way you like. But as your application grows in size, it is very difficult to maintain it if it doesn't have a well-defined </w:t>
      </w:r>
      <w:r>
        <w:rPr>
          <w:rFonts w:ascii="Verdana" w:hAnsi="Verdana"/>
          <w:color w:val="000000"/>
        </w:rPr>
        <w:lastRenderedPageBreak/>
        <w:t>structure. In this chapter, we will look at the generally used directory structures and separation of concerns to build our applications.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First, we will discuss the best practices for creating node and Express applications.</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Always begin a node project using </w:t>
      </w:r>
      <w:r w:rsidRPr="00713445">
        <w:rPr>
          <w:rFonts w:ascii="Verdana" w:hAnsi="Verdana"/>
          <w:b/>
          <w:bCs/>
          <w:color w:val="000000"/>
          <w:sz w:val="20"/>
          <w:szCs w:val="20"/>
        </w:rPr>
        <w:t>npm init</w:t>
      </w:r>
      <w:r w:rsidRPr="00713445">
        <w:rPr>
          <w:rFonts w:ascii="Verdana" w:hAnsi="Verdana"/>
          <w:color w:val="000000"/>
          <w:sz w:val="20"/>
          <w:szCs w:val="20"/>
        </w:rPr>
        <w:t>.</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Always install dependencies with a </w:t>
      </w:r>
      <w:r w:rsidRPr="00713445">
        <w:rPr>
          <w:rFonts w:ascii="Verdana" w:hAnsi="Verdana"/>
          <w:b/>
          <w:bCs/>
          <w:color w:val="000000"/>
          <w:sz w:val="20"/>
          <w:szCs w:val="20"/>
        </w:rPr>
        <w:t>--save</w:t>
      </w:r>
      <w:r w:rsidRPr="00713445">
        <w:rPr>
          <w:rFonts w:ascii="Verdana" w:hAnsi="Verdana"/>
          <w:color w:val="000000"/>
          <w:sz w:val="20"/>
          <w:szCs w:val="20"/>
        </w:rPr>
        <w:t> or </w:t>
      </w:r>
      <w:r w:rsidRPr="00713445">
        <w:rPr>
          <w:rFonts w:ascii="Verdana" w:hAnsi="Verdana"/>
          <w:b/>
          <w:bCs/>
          <w:color w:val="000000"/>
          <w:sz w:val="20"/>
          <w:szCs w:val="20"/>
        </w:rPr>
        <w:t>--save-dev</w:t>
      </w:r>
      <w:r w:rsidRPr="00713445">
        <w:rPr>
          <w:rFonts w:ascii="Verdana" w:hAnsi="Verdana"/>
          <w:color w:val="000000"/>
          <w:sz w:val="20"/>
          <w:szCs w:val="20"/>
        </w:rPr>
        <w:t>. This will ensure that if you move to a different platform, you can just run </w:t>
      </w:r>
      <w:r w:rsidRPr="00713445">
        <w:rPr>
          <w:rFonts w:ascii="Verdana" w:hAnsi="Verdana"/>
          <w:i/>
          <w:iCs/>
          <w:color w:val="000000"/>
          <w:sz w:val="20"/>
          <w:szCs w:val="20"/>
        </w:rPr>
        <w:t>npm install</w:t>
      </w:r>
      <w:r w:rsidRPr="00713445">
        <w:rPr>
          <w:rFonts w:ascii="Verdana" w:hAnsi="Verdana"/>
          <w:color w:val="000000"/>
          <w:sz w:val="20"/>
          <w:szCs w:val="20"/>
        </w:rPr>
        <w:t> to install all dependencies.</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Stick with lowercase file names and camelCase variables. If you look at any npm module, its named in lowercase and separated with dashes. Whenever you require these modules, use camelCase.</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Don’t push node_modules to your repositories. Instead npm installs everything on development machines.</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Use a </w:t>
      </w:r>
      <w:r w:rsidRPr="00713445">
        <w:rPr>
          <w:rFonts w:ascii="Verdana" w:hAnsi="Verdana"/>
          <w:b/>
          <w:bCs/>
          <w:color w:val="000000"/>
          <w:sz w:val="20"/>
          <w:szCs w:val="20"/>
        </w:rPr>
        <w:t>config</w:t>
      </w:r>
      <w:r w:rsidRPr="00713445">
        <w:rPr>
          <w:rFonts w:ascii="Verdana" w:hAnsi="Verdana"/>
          <w:color w:val="000000"/>
          <w:sz w:val="20"/>
          <w:szCs w:val="20"/>
        </w:rPr>
        <w:t> file to store variables</w:t>
      </w:r>
    </w:p>
    <w:p w:rsidR="00850287" w:rsidRPr="00713445" w:rsidRDefault="00850287" w:rsidP="00850287">
      <w:pPr>
        <w:pStyle w:val="NormalWeb"/>
        <w:numPr>
          <w:ilvl w:val="0"/>
          <w:numId w:val="7"/>
        </w:numPr>
        <w:spacing w:before="0" w:beforeAutospacing="0" w:after="144" w:afterAutospacing="0" w:line="276" w:lineRule="atLeast"/>
        <w:ind w:left="768" w:right="48"/>
        <w:jc w:val="both"/>
        <w:rPr>
          <w:rFonts w:ascii="Verdana" w:hAnsi="Verdana"/>
          <w:color w:val="000000"/>
          <w:sz w:val="20"/>
          <w:szCs w:val="20"/>
        </w:rPr>
      </w:pPr>
      <w:r w:rsidRPr="00713445">
        <w:rPr>
          <w:rFonts w:ascii="Verdana" w:hAnsi="Verdana"/>
          <w:color w:val="000000"/>
          <w:sz w:val="20"/>
          <w:szCs w:val="20"/>
        </w:rPr>
        <w:t>Group and isolate routes to their own file. For example, take the CRUD operations in the movies example we saw in the REST API page.</w:t>
      </w:r>
    </w:p>
    <w:p w:rsidR="00850287" w:rsidRDefault="00850287" w:rsidP="00850287">
      <w:pPr>
        <w:pStyle w:val="Heading2"/>
        <w:spacing w:before="48" w:after="48" w:line="360" w:lineRule="atLeast"/>
        <w:ind w:right="48"/>
        <w:rPr>
          <w:rFonts w:ascii="Verdana" w:hAnsi="Verdana"/>
          <w:color w:val="121214"/>
          <w:spacing w:val="-12"/>
          <w:sz w:val="41"/>
          <w:szCs w:val="41"/>
        </w:rPr>
      </w:pPr>
      <w:r>
        <w:rPr>
          <w:rFonts w:ascii="Verdana" w:hAnsi="Verdana"/>
          <w:b/>
          <w:bCs/>
          <w:color w:val="121214"/>
          <w:spacing w:val="-12"/>
          <w:sz w:val="41"/>
          <w:szCs w:val="41"/>
        </w:rPr>
        <w:t>Directory Structure</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Let us now discuss the Express’ Directory Structure.</w:t>
      </w:r>
    </w:p>
    <w:p w:rsidR="00850287" w:rsidRDefault="00850287" w:rsidP="0085028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Websites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Express does not have a community defined structure for creating applications. The following is a majorly used project structure for a website.</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test</w:t>
      </w:r>
      <w:r>
        <w:rPr>
          <w:rStyle w:val="pun"/>
          <w:rFonts w:ascii="Consolas" w:hAnsi="Consolas" w:cs="Consolas"/>
          <w:color w:val="666600"/>
          <w:sz w:val="15"/>
          <w:szCs w:val="15"/>
        </w:rPr>
        <w:t>-</w:t>
      </w:r>
      <w:r>
        <w:rPr>
          <w:rStyle w:val="pln"/>
          <w:rFonts w:ascii="Consolas" w:hAnsi="Consolas" w:cs="Consolas"/>
          <w:color w:val="313131"/>
          <w:sz w:val="15"/>
          <w:szCs w:val="15"/>
        </w:rPr>
        <w:t>project</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node_modules</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config</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db</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//Database connection and configuration</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credentials</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//Passwords/API keys for external services used by your app</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config</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//Other environment variables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models</w:t>
      </w:r>
      <w:r>
        <w:rPr>
          <w:rStyle w:val="pun"/>
          <w:rFonts w:ascii="Consolas" w:hAnsi="Consolas" w:cs="Consolas"/>
          <w:color w:val="666600"/>
          <w:sz w:val="15"/>
          <w:szCs w:val="15"/>
        </w:rPr>
        <w:t>/</w:t>
      </w:r>
      <w:r>
        <w:rPr>
          <w:rStyle w:val="pln"/>
          <w:rFonts w:ascii="Consolas" w:hAnsi="Consolas" w:cs="Consolas"/>
          <w:color w:val="313131"/>
          <w:sz w:val="15"/>
          <w:szCs w:val="15"/>
        </w:rPr>
        <w:t xml:space="preserve">                 </w:t>
      </w:r>
      <w:r>
        <w:rPr>
          <w:rStyle w:val="com"/>
          <w:rFonts w:ascii="Consolas" w:hAnsi="Consolas" w:cs="Consolas"/>
          <w:color w:val="880000"/>
          <w:sz w:val="15"/>
          <w:szCs w:val="15"/>
        </w:rPr>
        <w:t>//For mongoose schemas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users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things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routes</w:t>
      </w:r>
      <w:r>
        <w:rPr>
          <w:rStyle w:val="pun"/>
          <w:rFonts w:ascii="Consolas" w:hAnsi="Consolas" w:cs="Consolas"/>
          <w:color w:val="666600"/>
          <w:sz w:val="15"/>
          <w:szCs w:val="15"/>
        </w:rPr>
        <w:t>/</w:t>
      </w:r>
      <w:r>
        <w:rPr>
          <w:rStyle w:val="pln"/>
          <w:rFonts w:ascii="Consolas" w:hAnsi="Consolas" w:cs="Consolas"/>
          <w:color w:val="313131"/>
          <w:sz w:val="15"/>
          <w:szCs w:val="15"/>
        </w:rPr>
        <w:t xml:space="preserve">                 </w:t>
      </w:r>
      <w:r>
        <w:rPr>
          <w:rStyle w:val="com"/>
          <w:rFonts w:ascii="Consolas" w:hAnsi="Consolas" w:cs="Consolas"/>
          <w:color w:val="880000"/>
          <w:sz w:val="15"/>
          <w:szCs w:val="15"/>
        </w:rPr>
        <w:t xml:space="preserve">//All routes for different entities in different files </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users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things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views</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index</w:t>
      </w:r>
      <w:r>
        <w:rPr>
          <w:rStyle w:val="pun"/>
          <w:rFonts w:ascii="Consolas" w:hAnsi="Consolas" w:cs="Consolas"/>
          <w:color w:val="666600"/>
          <w:sz w:val="15"/>
          <w:szCs w:val="15"/>
        </w:rPr>
        <w:t>.</w:t>
      </w:r>
      <w:r>
        <w:rPr>
          <w:rStyle w:val="pln"/>
          <w:rFonts w:ascii="Consolas" w:hAnsi="Consolas" w:cs="Consolas"/>
          <w:color w:val="313131"/>
          <w:sz w:val="15"/>
          <w:szCs w:val="15"/>
        </w:rPr>
        <w:t>pug</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w:t>
      </w:r>
      <w:r>
        <w:rPr>
          <w:rStyle w:val="lit"/>
          <w:rFonts w:ascii="Consolas" w:hAnsi="Consolas" w:cs="Consolas"/>
          <w:color w:val="006666"/>
          <w:sz w:val="15"/>
          <w:szCs w:val="15"/>
        </w:rPr>
        <w:t>404.pug</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w:t>
      </w:r>
      <w:r>
        <w:rPr>
          <w:rStyle w:val="kwd"/>
          <w:rFonts w:ascii="Consolas" w:hAnsi="Consolas" w:cs="Consolas"/>
          <w:color w:val="000088"/>
          <w:sz w:val="15"/>
          <w:szCs w:val="15"/>
        </w:rPr>
        <w:t>public</w:t>
      </w:r>
      <w:r>
        <w:rPr>
          <w:rStyle w:val="pun"/>
          <w:rFonts w:ascii="Consolas" w:hAnsi="Consolas" w:cs="Consolas"/>
          <w:color w:val="666600"/>
          <w:sz w:val="15"/>
          <w:szCs w:val="15"/>
        </w:rPr>
        <w:t>/</w:t>
      </w:r>
      <w:r>
        <w:rPr>
          <w:rStyle w:val="pln"/>
          <w:rFonts w:ascii="Consolas" w:hAnsi="Consolas" w:cs="Consolas"/>
          <w:color w:val="313131"/>
          <w:sz w:val="15"/>
          <w:szCs w:val="15"/>
        </w:rPr>
        <w:t xml:space="preserve">                 </w:t>
      </w:r>
      <w:r>
        <w:rPr>
          <w:rStyle w:val="com"/>
          <w:rFonts w:ascii="Consolas" w:hAnsi="Consolas" w:cs="Consolas"/>
          <w:color w:val="880000"/>
          <w:sz w:val="15"/>
          <w:szCs w:val="15"/>
        </w:rPr>
        <w:t>//All static content being served</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images</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css</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javascript</w:t>
      </w:r>
      <w:r>
        <w:rPr>
          <w:rStyle w:val="pun"/>
          <w:rFonts w:ascii="Consolas" w:hAnsi="Consolas" w:cs="Consolas"/>
          <w:color w:val="666600"/>
          <w:sz w:val="15"/>
          <w:szCs w:val="15"/>
        </w:rPr>
        <w:t>/</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app</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routes</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 xml:space="preserve">//Require all routes in this and then require this file in </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app</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p>
    <w:p w:rsidR="00850287" w:rsidRDefault="00850287" w:rsidP="00713445">
      <w:pPr>
        <w:pStyle w:val="HTMLPreformatted"/>
        <w:pBdr>
          <w:top w:val="single" w:sz="4" w:space="1" w:color="auto"/>
          <w:left w:val="single" w:sz="4" w:space="4" w:color="auto"/>
          <w:bottom w:val="single" w:sz="4" w:space="1" w:color="auto"/>
          <w:right w:val="single" w:sz="4" w:space="4" w:color="auto"/>
        </w:pBdr>
        <w:spacing w:line="184" w:lineRule="atLeast"/>
        <w:rPr>
          <w:rFonts w:ascii="Consolas" w:hAnsi="Consolas" w:cs="Consolas"/>
          <w:color w:val="313131"/>
          <w:sz w:val="15"/>
          <w:szCs w:val="15"/>
        </w:rPr>
      </w:pPr>
      <w:r>
        <w:rPr>
          <w:rStyle w:val="pln"/>
          <w:rFonts w:ascii="Consolas" w:hAnsi="Consolas" w:cs="Consolas"/>
          <w:color w:val="313131"/>
          <w:sz w:val="15"/>
          <w:szCs w:val="15"/>
        </w:rPr>
        <w:t xml:space="preserve">   </w:t>
      </w:r>
      <w:r>
        <w:rPr>
          <w:rStyle w:val="kwd"/>
          <w:rFonts w:ascii="Consolas" w:hAnsi="Consolas" w:cs="Consolas"/>
          <w:color w:val="000088"/>
          <w:sz w:val="15"/>
          <w:szCs w:val="15"/>
        </w:rPr>
        <w:t>package</w:t>
      </w:r>
      <w:r>
        <w:rPr>
          <w:rStyle w:val="pun"/>
          <w:rFonts w:ascii="Consolas" w:hAnsi="Consolas" w:cs="Consolas"/>
          <w:color w:val="666600"/>
          <w:sz w:val="15"/>
          <w:szCs w:val="15"/>
        </w:rPr>
        <w:t>.</w:t>
      </w:r>
      <w:r>
        <w:rPr>
          <w:rStyle w:val="pln"/>
          <w:rFonts w:ascii="Consolas" w:hAnsi="Consolas" w:cs="Consolas"/>
          <w:color w:val="313131"/>
          <w:sz w:val="15"/>
          <w:szCs w:val="15"/>
        </w:rPr>
        <w:t>json</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lastRenderedPageBreak/>
        <w:t>There are other approaches to build websites with Express as well. You can build a website using the MVC design pattern. For more information, you can visit the following links.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hyperlink r:id="rId71" w:tgtFrame="_blank" w:history="1">
        <w:r>
          <w:rPr>
            <w:rStyle w:val="Hyperlink"/>
            <w:rFonts w:ascii="Verdana" w:hAnsi="Verdana"/>
            <w:color w:val="313131"/>
          </w:rPr>
          <w:t>https://code.tutsplus.com/tutorials/build-a-complete-mvc-website-with-expressjs--net-34168</w:t>
        </w:r>
      </w:hyperlink>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and,</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hyperlink r:id="rId72" w:tgtFrame="_blank" w:history="1">
        <w:r>
          <w:rPr>
            <w:rStyle w:val="Hyperlink"/>
            <w:rFonts w:ascii="Verdana" w:hAnsi="Verdana"/>
            <w:color w:val="313131"/>
          </w:rPr>
          <w:t>https://www.terlici.com/2014/08/25/best-practices-express-structure.html</w:t>
        </w:r>
      </w:hyperlink>
      <w:r>
        <w:rPr>
          <w:rFonts w:ascii="Verdana" w:hAnsi="Verdana"/>
          <w:color w:val="000000"/>
        </w:rPr>
        <w:t>.</w:t>
      </w:r>
    </w:p>
    <w:p w:rsidR="00850287" w:rsidRDefault="00850287" w:rsidP="0085028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RESTful APIs</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APIs are simpler to design; they don't need a public or a views directory. Use the following structure to build APIs −</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test</w:t>
      </w:r>
      <w:r>
        <w:rPr>
          <w:rStyle w:val="pun"/>
          <w:rFonts w:ascii="Consolas" w:hAnsi="Consolas" w:cs="Consolas"/>
          <w:color w:val="666600"/>
          <w:sz w:val="15"/>
          <w:szCs w:val="15"/>
        </w:rPr>
        <w:t>-</w:t>
      </w:r>
      <w:r>
        <w:rPr>
          <w:rStyle w:val="pln"/>
          <w:rFonts w:ascii="Consolas" w:hAnsi="Consolas" w:cs="Consolas"/>
          <w:color w:val="313131"/>
          <w:sz w:val="15"/>
          <w:szCs w:val="15"/>
        </w:rPr>
        <w:t>project</w:t>
      </w:r>
      <w:r>
        <w:rPr>
          <w:rStyle w:val="pun"/>
          <w:rFonts w:ascii="Consolas" w:hAnsi="Consolas" w:cs="Consolas"/>
          <w:color w:val="666600"/>
          <w:sz w:val="15"/>
          <w:szCs w:val="15"/>
        </w:rPr>
        <w:t>/</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node_modules</w:t>
      </w:r>
      <w:r>
        <w:rPr>
          <w:rStyle w:val="pun"/>
          <w:rFonts w:ascii="Consolas" w:hAnsi="Consolas" w:cs="Consolas"/>
          <w:color w:val="666600"/>
          <w:sz w:val="15"/>
          <w:szCs w:val="15"/>
        </w:rPr>
        <w:t>/</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config</w:t>
      </w:r>
      <w:r>
        <w:rPr>
          <w:rStyle w:val="pun"/>
          <w:rFonts w:ascii="Consolas" w:hAnsi="Consolas" w:cs="Consolas"/>
          <w:color w:val="666600"/>
          <w:sz w:val="15"/>
          <w:szCs w:val="15"/>
        </w:rPr>
        <w:t>/</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db</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//Database connection and configuration</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credentials</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//Passwords/API keys for external services used by your app</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models</w:t>
      </w:r>
      <w:r>
        <w:rPr>
          <w:rStyle w:val="pun"/>
          <w:rFonts w:ascii="Consolas" w:hAnsi="Consolas" w:cs="Consolas"/>
          <w:color w:val="666600"/>
          <w:sz w:val="15"/>
          <w:szCs w:val="15"/>
        </w:rPr>
        <w:t>/</w:t>
      </w:r>
      <w:r>
        <w:rPr>
          <w:rStyle w:val="pln"/>
          <w:rFonts w:ascii="Consolas" w:hAnsi="Consolas" w:cs="Consolas"/>
          <w:color w:val="313131"/>
          <w:sz w:val="15"/>
          <w:szCs w:val="15"/>
        </w:rPr>
        <w:t xml:space="preserve">                 </w:t>
      </w:r>
      <w:r>
        <w:rPr>
          <w:rStyle w:val="com"/>
          <w:rFonts w:ascii="Consolas" w:hAnsi="Consolas" w:cs="Consolas"/>
          <w:color w:val="880000"/>
          <w:sz w:val="15"/>
          <w:szCs w:val="15"/>
        </w:rPr>
        <w:t>//For mongoose schemas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users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things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routes</w:t>
      </w:r>
      <w:r>
        <w:rPr>
          <w:rStyle w:val="pun"/>
          <w:rFonts w:ascii="Consolas" w:hAnsi="Consolas" w:cs="Consolas"/>
          <w:color w:val="666600"/>
          <w:sz w:val="15"/>
          <w:szCs w:val="15"/>
        </w:rPr>
        <w:t>/</w:t>
      </w:r>
      <w:r>
        <w:rPr>
          <w:rStyle w:val="pln"/>
          <w:rFonts w:ascii="Consolas" w:hAnsi="Consolas" w:cs="Consolas"/>
          <w:color w:val="313131"/>
          <w:sz w:val="15"/>
          <w:szCs w:val="15"/>
        </w:rPr>
        <w:t xml:space="preserve">                 </w:t>
      </w:r>
      <w:r>
        <w:rPr>
          <w:rStyle w:val="com"/>
          <w:rFonts w:ascii="Consolas" w:hAnsi="Consolas" w:cs="Consolas"/>
          <w:color w:val="880000"/>
          <w:sz w:val="15"/>
          <w:szCs w:val="15"/>
        </w:rPr>
        <w:t xml:space="preserve">//All routes for different entities in different files </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users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things</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app</w:t>
      </w:r>
      <w:r>
        <w:rPr>
          <w:rStyle w:val="pun"/>
          <w:rFonts w:ascii="Consolas" w:hAnsi="Consolas" w:cs="Consolas"/>
          <w:color w:val="666600"/>
          <w:sz w:val="15"/>
          <w:szCs w:val="15"/>
        </w:rPr>
        <w:t>.</w:t>
      </w:r>
      <w:r>
        <w:rPr>
          <w:rStyle w:val="pln"/>
          <w:rFonts w:ascii="Consolas" w:hAnsi="Consolas" w:cs="Consolas"/>
          <w:color w:val="313131"/>
          <w:sz w:val="15"/>
          <w:szCs w:val="15"/>
        </w:rPr>
        <w:t>js</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routes</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r>
        <w:rPr>
          <w:rStyle w:val="com"/>
          <w:rFonts w:ascii="Consolas" w:hAnsi="Consolas" w:cs="Consolas"/>
          <w:color w:val="880000"/>
          <w:sz w:val="15"/>
          <w:szCs w:val="15"/>
        </w:rPr>
        <w:t xml:space="preserve">//Require all routes in this and then require this file in </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Style w:val="pln"/>
          <w:rFonts w:ascii="Consolas" w:hAnsi="Consolas" w:cs="Consolas"/>
          <w:color w:val="313131"/>
          <w:sz w:val="15"/>
          <w:szCs w:val="15"/>
        </w:rPr>
      </w:pPr>
      <w:r>
        <w:rPr>
          <w:rStyle w:val="pln"/>
          <w:rFonts w:ascii="Consolas" w:hAnsi="Consolas" w:cs="Consolas"/>
          <w:color w:val="313131"/>
          <w:sz w:val="15"/>
          <w:szCs w:val="15"/>
        </w:rPr>
        <w:t xml:space="preserve">   app</w:t>
      </w:r>
      <w:r>
        <w:rPr>
          <w:rStyle w:val="pun"/>
          <w:rFonts w:ascii="Consolas" w:hAnsi="Consolas" w:cs="Consolas"/>
          <w:color w:val="666600"/>
          <w:sz w:val="15"/>
          <w:szCs w:val="15"/>
        </w:rPr>
        <w:t>.</w:t>
      </w:r>
      <w:r>
        <w:rPr>
          <w:rStyle w:val="pln"/>
          <w:rFonts w:ascii="Consolas" w:hAnsi="Consolas" w:cs="Consolas"/>
          <w:color w:val="313131"/>
          <w:sz w:val="15"/>
          <w:szCs w:val="15"/>
        </w:rPr>
        <w:t xml:space="preserve">js </w:t>
      </w:r>
    </w:p>
    <w:p w:rsidR="00850287" w:rsidRDefault="00850287" w:rsidP="00115E22">
      <w:pPr>
        <w:pStyle w:val="HTMLPreformatted"/>
        <w:pBdr>
          <w:top w:val="single" w:sz="4" w:space="1" w:color="auto"/>
          <w:left w:val="single" w:sz="4" w:space="4" w:color="auto"/>
          <w:bottom w:val="single" w:sz="4" w:space="1" w:color="auto"/>
          <w:right w:val="single" w:sz="4" w:space="4" w:color="auto"/>
        </w:pBdr>
        <w:spacing w:line="184" w:lineRule="atLeast"/>
        <w:rPr>
          <w:rFonts w:ascii="Consolas" w:hAnsi="Consolas" w:cs="Consolas"/>
          <w:color w:val="313131"/>
          <w:sz w:val="15"/>
          <w:szCs w:val="15"/>
        </w:rPr>
      </w:pPr>
      <w:r>
        <w:rPr>
          <w:rStyle w:val="pln"/>
          <w:rFonts w:ascii="Consolas" w:hAnsi="Consolas" w:cs="Consolas"/>
          <w:color w:val="313131"/>
          <w:sz w:val="15"/>
          <w:szCs w:val="15"/>
        </w:rPr>
        <w:t xml:space="preserve">   </w:t>
      </w:r>
      <w:r>
        <w:rPr>
          <w:rStyle w:val="kwd"/>
          <w:rFonts w:ascii="Consolas" w:hAnsi="Consolas" w:cs="Consolas"/>
          <w:color w:val="000088"/>
          <w:sz w:val="15"/>
          <w:szCs w:val="15"/>
        </w:rPr>
        <w:t>package</w:t>
      </w:r>
      <w:r>
        <w:rPr>
          <w:rStyle w:val="pun"/>
          <w:rFonts w:ascii="Consolas" w:hAnsi="Consolas" w:cs="Consolas"/>
          <w:color w:val="666600"/>
          <w:sz w:val="15"/>
          <w:szCs w:val="15"/>
        </w:rPr>
        <w:t>.</w:t>
      </w:r>
      <w:r>
        <w:rPr>
          <w:rStyle w:val="pln"/>
          <w:rFonts w:ascii="Consolas" w:hAnsi="Consolas" w:cs="Consolas"/>
          <w:color w:val="313131"/>
          <w:sz w:val="15"/>
          <w:szCs w:val="15"/>
        </w:rPr>
        <w:t>json</w: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You can also use a </w:t>
      </w:r>
      <w:hyperlink r:id="rId73" w:tgtFrame="_blank" w:history="1">
        <w:r>
          <w:rPr>
            <w:rStyle w:val="Hyperlink"/>
            <w:rFonts w:ascii="Verdana" w:hAnsi="Verdana"/>
            <w:color w:val="313131"/>
          </w:rPr>
          <w:t>yeoman generator</w:t>
        </w:r>
      </w:hyperlink>
      <w:r>
        <w:rPr>
          <w:rFonts w:ascii="Verdana" w:hAnsi="Verdana"/>
          <w:color w:val="000000"/>
        </w:rPr>
        <w:t> to get a similar structure.</w:t>
      </w:r>
    </w:p>
    <w:p w:rsidR="00850287" w:rsidRDefault="00850287" w:rsidP="00D3717D">
      <w:pPr>
        <w:pStyle w:val="NormalWeb"/>
        <w:spacing w:before="0" w:beforeAutospacing="0" w:after="144" w:afterAutospacing="0" w:line="360" w:lineRule="atLeast"/>
        <w:ind w:left="48" w:right="48"/>
        <w:jc w:val="center"/>
        <w:rPr>
          <w:rFonts w:ascii="Verdana" w:hAnsi="Verdana"/>
          <w:color w:val="000000"/>
        </w:rPr>
      </w:pPr>
    </w:p>
    <w:p w:rsidR="00850287" w:rsidRDefault="00850287" w:rsidP="00D3717D">
      <w:pPr>
        <w:pStyle w:val="NormalWeb"/>
        <w:spacing w:before="0" w:beforeAutospacing="0" w:after="144" w:afterAutospacing="0" w:line="360" w:lineRule="atLeast"/>
        <w:ind w:left="48" w:right="48"/>
        <w:jc w:val="center"/>
        <w:rPr>
          <w:rFonts w:ascii="Verdana" w:hAnsi="Verdana"/>
          <w:color w:val="000000"/>
        </w:rPr>
      </w:pPr>
      <w:r>
        <w:rPr>
          <w:rFonts w:ascii="Verdana" w:hAnsi="Verdana"/>
          <w:color w:val="000000"/>
        </w:rPr>
        <w:t>New Chapter</w:t>
      </w:r>
    </w:p>
    <w:p w:rsidR="00850287" w:rsidRDefault="00850287" w:rsidP="00D3717D">
      <w:pPr>
        <w:pStyle w:val="NormalWeb"/>
        <w:spacing w:before="0" w:beforeAutospacing="0" w:after="144" w:afterAutospacing="0" w:line="360" w:lineRule="atLeast"/>
        <w:ind w:left="48" w:right="48"/>
        <w:jc w:val="center"/>
        <w:rPr>
          <w:rFonts w:ascii="Verdana" w:hAnsi="Verdana"/>
          <w:color w:val="000000"/>
        </w:rPr>
      </w:pPr>
    </w:p>
    <w:p w:rsidR="00850287" w:rsidRDefault="00850287" w:rsidP="00850287">
      <w:pPr>
        <w:spacing w:before="81" w:after="81"/>
      </w:pPr>
      <w:r>
        <w:pict>
          <v:rect id="_x0000_i1053" style="width:0;height:0" o:hralign="center" o:hrstd="t" o:hrnoshade="t" o:hr="t" fillcolor="#313131" stroked="f"/>
        </w:pict>
      </w:r>
    </w:p>
    <w:p w:rsidR="00850287" w:rsidRPr="00115E22" w:rsidRDefault="00850287" w:rsidP="00850287">
      <w:pPr>
        <w:spacing w:before="81" w:after="81"/>
        <w:jc w:val="center"/>
        <w:rPr>
          <w:rFonts w:ascii="Verdana" w:hAnsi="Verdana"/>
          <w:b/>
          <w:color w:val="313131"/>
          <w:sz w:val="20"/>
          <w:szCs w:val="20"/>
        </w:rPr>
      </w:pPr>
      <w:hyperlink r:id="rId74" w:history="1">
        <w:r w:rsidRPr="00115E22">
          <w:rPr>
            <w:rStyle w:val="Hyperlink"/>
            <w:rFonts w:ascii="Verdana" w:hAnsi="Verdana"/>
            <w:b/>
            <w:color w:val="000000"/>
            <w:sz w:val="20"/>
            <w:szCs w:val="20"/>
          </w:rPr>
          <w:t> Previous Page</w:t>
        </w:r>
      </w:hyperlink>
      <w:r w:rsidR="00115E22" w:rsidRPr="00115E22">
        <w:rPr>
          <w:rFonts w:ascii="Verdana" w:hAnsi="Verdana"/>
          <w:b/>
          <w:color w:val="313131"/>
          <w:sz w:val="20"/>
          <w:szCs w:val="20"/>
        </w:rPr>
        <w:t xml:space="preserve"> </w:t>
      </w:r>
      <w:hyperlink r:id="rId75" w:history="1">
        <w:r w:rsidRPr="00115E22">
          <w:rPr>
            <w:rStyle w:val="Hyperlink"/>
            <w:rFonts w:ascii="Verdana" w:hAnsi="Verdana"/>
            <w:b/>
            <w:color w:val="000000"/>
            <w:sz w:val="20"/>
            <w:szCs w:val="20"/>
          </w:rPr>
          <w:t>Next Page  </w:t>
        </w:r>
      </w:hyperlink>
    </w:p>
    <w:p w:rsidR="00850287" w:rsidRDefault="00850287" w:rsidP="00850287">
      <w:pPr>
        <w:spacing w:before="81" w:after="81"/>
        <w:rPr>
          <w:rFonts w:ascii="Times New Roman" w:hAnsi="Times New Roman"/>
          <w:sz w:val="24"/>
          <w:szCs w:val="24"/>
        </w:rPr>
      </w:pPr>
      <w:r>
        <w:pict>
          <v:rect id="_x0000_i1054" style="width:0;height:0" o:hralign="center" o:hrstd="t" o:hrnoshade="t" o:hr="t" fillcolor="#313131" stroked="f"/>
        </w:pict>
      </w:r>
    </w:p>
    <w:p w:rsidR="00850287" w:rsidRDefault="00850287" w:rsidP="00850287">
      <w:pPr>
        <w:pStyle w:val="NormalWeb"/>
        <w:spacing w:before="0" w:beforeAutospacing="0" w:after="144" w:afterAutospacing="0" w:line="276" w:lineRule="atLeast"/>
        <w:ind w:left="48" w:right="48"/>
        <w:jc w:val="both"/>
        <w:rPr>
          <w:rFonts w:ascii="Verdana" w:hAnsi="Verdana"/>
          <w:color w:val="000000"/>
        </w:rPr>
      </w:pPr>
      <w:r>
        <w:rPr>
          <w:rFonts w:ascii="Verdana" w:hAnsi="Verdana"/>
          <w:color w:val="000000"/>
        </w:rPr>
        <w:t>This chapter lists down the various resources we used for this tutorial.</w:t>
      </w:r>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The most important link is of course the Express API docs − </w:t>
      </w:r>
      <w:hyperlink r:id="rId76" w:history="1">
        <w:r>
          <w:rPr>
            <w:rStyle w:val="Hyperlink"/>
            <w:rFonts w:ascii="Verdana" w:hAnsi="Verdana"/>
            <w:color w:val="313131"/>
            <w:sz w:val="16"/>
            <w:szCs w:val="16"/>
          </w:rPr>
          <w:t>https://expressjs.com/en/4x/api.html</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The guides provided on the Express website on different aspects are also quite helpful −</w:t>
      </w:r>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77" w:tgtFrame="_blank" w:history="1">
        <w:r>
          <w:rPr>
            <w:rStyle w:val="Hyperlink"/>
            <w:rFonts w:ascii="Verdana" w:hAnsi="Verdana"/>
            <w:color w:val="313131"/>
            <w:sz w:val="16"/>
            <w:szCs w:val="16"/>
          </w:rPr>
          <w:t>Routing</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78" w:tgtFrame="_blank" w:history="1">
        <w:r>
          <w:rPr>
            <w:rStyle w:val="Hyperlink"/>
            <w:rFonts w:ascii="Verdana" w:hAnsi="Verdana"/>
            <w:color w:val="313131"/>
            <w:sz w:val="16"/>
            <w:szCs w:val="16"/>
          </w:rPr>
          <w:t>Middleware</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79" w:tgtFrame="_blank" w:history="1">
        <w:r>
          <w:rPr>
            <w:rStyle w:val="Hyperlink"/>
            <w:rFonts w:ascii="Verdana" w:hAnsi="Verdana"/>
            <w:color w:val="313131"/>
            <w:sz w:val="16"/>
            <w:szCs w:val="16"/>
          </w:rPr>
          <w:t>Error Handling</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0" w:tgtFrame="_blank" w:history="1">
        <w:r>
          <w:rPr>
            <w:rStyle w:val="Hyperlink"/>
            <w:rFonts w:ascii="Verdana" w:hAnsi="Verdana"/>
            <w:color w:val="313131"/>
            <w:sz w:val="16"/>
            <w:szCs w:val="16"/>
          </w:rPr>
          <w:t>Debugging</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lastRenderedPageBreak/>
        <w:t>A list of useful books and blogs on Express is available at </w:t>
      </w:r>
      <w:hyperlink r:id="rId81" w:tgtFrame="_blank" w:history="1">
        <w:r>
          <w:rPr>
            <w:rStyle w:val="Hyperlink"/>
            <w:rFonts w:ascii="Verdana" w:hAnsi="Verdana"/>
            <w:color w:val="313131"/>
            <w:sz w:val="16"/>
            <w:szCs w:val="16"/>
          </w:rPr>
          <w:t>https://expressjs.com/en/resources/books-blogs.html</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A list of mostly used middleware with Express is available at </w:t>
      </w:r>
      <w:hyperlink r:id="rId82" w:tgtFrame="_blank" w:history="1">
        <w:r>
          <w:rPr>
            <w:rStyle w:val="Hyperlink"/>
            <w:rFonts w:ascii="Verdana" w:hAnsi="Verdana"/>
            <w:color w:val="313131"/>
            <w:sz w:val="16"/>
            <w:szCs w:val="16"/>
          </w:rPr>
          <w:t>https://expressjs.com/en/resources/middleware.html</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These blogs with Express tips and tricks may prove helpful −</w:t>
      </w:r>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3" w:tgtFrame="_blank" w:history="1">
        <w:r>
          <w:rPr>
            <w:rStyle w:val="Hyperlink"/>
            <w:rFonts w:ascii="Verdana" w:hAnsi="Verdana"/>
            <w:color w:val="313131"/>
            <w:sz w:val="16"/>
            <w:szCs w:val="16"/>
          </w:rPr>
          <w:t>https://derickbailey.com/categories/tips-and-tricks/</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4" w:tgtFrame="_blank" w:history="1">
        <w:r>
          <w:rPr>
            <w:rStyle w:val="Hyperlink"/>
            <w:rFonts w:ascii="Verdana" w:hAnsi="Verdana"/>
            <w:color w:val="313131"/>
            <w:sz w:val="16"/>
            <w:szCs w:val="16"/>
          </w:rPr>
          <w:t>https://scotch.io/tutorials/learn-to-use-the-new-router-in+-expressjs-4</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Application structure − </w:t>
      </w:r>
      <w:hyperlink r:id="rId85" w:tgtFrame="_blank" w:history="1">
        <w:r>
          <w:rPr>
            <w:rStyle w:val="Hyperlink"/>
            <w:rFonts w:ascii="Verdana" w:hAnsi="Verdana"/>
            <w:color w:val="313131"/>
            <w:sz w:val="16"/>
            <w:szCs w:val="16"/>
          </w:rPr>
          <w:t>https://www.terlici.com/2014/08/25/best-practices-express-structure.html</w:t>
        </w:r>
      </w:hyperlink>
    </w:p>
    <w:p w:rsidR="00850287" w:rsidRDefault="00850287" w:rsidP="00850287">
      <w:pPr>
        <w:pStyle w:val="NormalWeb"/>
        <w:numPr>
          <w:ilvl w:val="0"/>
          <w:numId w:val="8"/>
        </w:numPr>
        <w:spacing w:before="0" w:beforeAutospacing="0" w:after="144" w:afterAutospacing="0" w:line="276" w:lineRule="atLeast"/>
        <w:ind w:left="768" w:right="48"/>
        <w:jc w:val="both"/>
        <w:rPr>
          <w:rFonts w:ascii="Verdana" w:hAnsi="Verdana"/>
          <w:color w:val="000000"/>
          <w:sz w:val="16"/>
          <w:szCs w:val="16"/>
        </w:rPr>
      </w:pPr>
      <w:r>
        <w:rPr>
          <w:rFonts w:ascii="Verdana" w:hAnsi="Verdana"/>
          <w:color w:val="000000"/>
          <w:sz w:val="16"/>
          <w:szCs w:val="16"/>
        </w:rPr>
        <w:t>RESTful APIs −</w:t>
      </w:r>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6" w:tgtFrame="_blank" w:history="1">
        <w:r>
          <w:rPr>
            <w:rStyle w:val="Hyperlink"/>
            <w:rFonts w:ascii="Verdana" w:hAnsi="Verdana"/>
            <w:color w:val="313131"/>
            <w:sz w:val="16"/>
            <w:szCs w:val="16"/>
          </w:rPr>
          <w:t>https://www.thepolyglotdeveloper.com/2015/10/create-a-simple-restful-api-with-node-js/</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7" w:tgtFrame="_blank" w:history="1">
        <w:r>
          <w:rPr>
            <w:rStyle w:val="Hyperlink"/>
            <w:rFonts w:ascii="Verdana" w:hAnsi="Verdana"/>
            <w:color w:val="313131"/>
            <w:sz w:val="16"/>
            <w:szCs w:val="16"/>
          </w:rPr>
          <w:t>https://scotch.io/tutorials/build-a-restful-api-using-node-and-express-4</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8" w:tgtFrame="_blank" w:history="1">
        <w:r>
          <w:rPr>
            <w:rStyle w:val="Hyperlink"/>
            <w:rFonts w:ascii="Verdana" w:hAnsi="Verdana"/>
            <w:color w:val="313131"/>
            <w:sz w:val="16"/>
            <w:szCs w:val="16"/>
          </w:rPr>
          <w:t>https://devcenter.heroku.com/articles/mean-apps-restful-api</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89" w:tgtFrame="_blank" w:history="1">
        <w:r>
          <w:rPr>
            <w:rStyle w:val="Hyperlink"/>
            <w:rFonts w:ascii="Verdana" w:hAnsi="Verdana"/>
            <w:color w:val="313131"/>
            <w:sz w:val="16"/>
            <w:szCs w:val="16"/>
          </w:rPr>
          <w:t>https://pixelhandler.com/posts/develop-a-restful-api-using-nodejs-with-express-and-mongoose</w:t>
        </w:r>
      </w:hyperlink>
    </w:p>
    <w:p w:rsidR="00850287" w:rsidRDefault="00850287" w:rsidP="00850287">
      <w:pPr>
        <w:pStyle w:val="NormalWeb"/>
        <w:numPr>
          <w:ilvl w:val="1"/>
          <w:numId w:val="8"/>
        </w:numPr>
        <w:spacing w:before="0" w:beforeAutospacing="0" w:after="144" w:afterAutospacing="0" w:line="276" w:lineRule="atLeast"/>
        <w:ind w:left="1488" w:right="48"/>
        <w:jc w:val="both"/>
        <w:rPr>
          <w:rFonts w:ascii="Verdana" w:hAnsi="Verdana"/>
          <w:color w:val="000000"/>
          <w:sz w:val="16"/>
          <w:szCs w:val="16"/>
        </w:rPr>
      </w:pPr>
      <w:hyperlink r:id="rId90" w:tgtFrame="_blank" w:history="1">
        <w:r>
          <w:rPr>
            <w:rStyle w:val="Hyperlink"/>
            <w:rFonts w:ascii="Verdana" w:hAnsi="Verdana"/>
            <w:color w:val="313131"/>
            <w:sz w:val="16"/>
            <w:szCs w:val="16"/>
          </w:rPr>
          <w:t>http://cwbuecheler.com/web/tutorials/2014/restful-web-app-node-express-mongodb/</w:t>
        </w:r>
      </w:hyperlink>
    </w:p>
    <w:p w:rsidR="00850287" w:rsidRPr="00850287" w:rsidRDefault="00850287" w:rsidP="00D3717D">
      <w:pPr>
        <w:pStyle w:val="NormalWeb"/>
        <w:numPr>
          <w:ilvl w:val="0"/>
          <w:numId w:val="8"/>
        </w:numPr>
        <w:spacing w:before="0" w:beforeAutospacing="0" w:after="144" w:afterAutospacing="0" w:line="360" w:lineRule="atLeast"/>
        <w:ind w:left="48" w:right="48"/>
        <w:jc w:val="center"/>
        <w:rPr>
          <w:rFonts w:ascii="Verdana" w:hAnsi="Verdana"/>
          <w:color w:val="000000"/>
        </w:rPr>
      </w:pPr>
      <w:r w:rsidRPr="00850287">
        <w:rPr>
          <w:rFonts w:ascii="Verdana" w:hAnsi="Verdana"/>
          <w:color w:val="000000"/>
          <w:sz w:val="16"/>
          <w:szCs w:val="16"/>
        </w:rPr>
        <w:t>For advanced authentication, use PassportJS − </w:t>
      </w:r>
      <w:hyperlink r:id="rId91" w:tgtFrame="_blank" w:history="1">
        <w:r w:rsidRPr="00850287">
          <w:rPr>
            <w:rStyle w:val="Hyperlink"/>
            <w:rFonts w:ascii="Verdana" w:hAnsi="Verdana"/>
            <w:color w:val="313131"/>
            <w:sz w:val="16"/>
            <w:szCs w:val="16"/>
          </w:rPr>
          <w:t>http://passportjs.org</w:t>
        </w:r>
      </w:hyperlink>
    </w:p>
    <w:p w:rsidR="00BA60F1" w:rsidRDefault="00BA60F1"/>
    <w:p w:rsidR="00995ECF" w:rsidRDefault="00995ECF"/>
    <w:sectPr w:rsidR="00995ECF" w:rsidSect="00920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5BD8"/>
    <w:multiLevelType w:val="multilevel"/>
    <w:tmpl w:val="577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7684B"/>
    <w:multiLevelType w:val="multilevel"/>
    <w:tmpl w:val="B04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B68F7"/>
    <w:multiLevelType w:val="multilevel"/>
    <w:tmpl w:val="427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44EE5"/>
    <w:multiLevelType w:val="multilevel"/>
    <w:tmpl w:val="B7A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F1557"/>
    <w:multiLevelType w:val="multilevel"/>
    <w:tmpl w:val="982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13CE1"/>
    <w:multiLevelType w:val="multilevel"/>
    <w:tmpl w:val="A1E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B7045"/>
    <w:multiLevelType w:val="multilevel"/>
    <w:tmpl w:val="AC5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E3167E"/>
    <w:multiLevelType w:val="multilevel"/>
    <w:tmpl w:val="0E18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95ECF"/>
    <w:rsid w:val="00115E22"/>
    <w:rsid w:val="00193E61"/>
    <w:rsid w:val="005C1804"/>
    <w:rsid w:val="00713445"/>
    <w:rsid w:val="007E3072"/>
    <w:rsid w:val="00850287"/>
    <w:rsid w:val="009204E6"/>
    <w:rsid w:val="00995ECF"/>
    <w:rsid w:val="00AD4910"/>
    <w:rsid w:val="00BA60F1"/>
    <w:rsid w:val="00BC22F6"/>
    <w:rsid w:val="00C24E91"/>
    <w:rsid w:val="00CD3BE2"/>
    <w:rsid w:val="00D05ED6"/>
    <w:rsid w:val="00D3717D"/>
    <w:rsid w:val="00D405E6"/>
    <w:rsid w:val="00D77E48"/>
    <w:rsid w:val="00D93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4E6"/>
  </w:style>
  <w:style w:type="paragraph" w:styleId="Heading2">
    <w:name w:val="heading 2"/>
    <w:basedOn w:val="Normal"/>
    <w:next w:val="Normal"/>
    <w:link w:val="Heading2Char"/>
    <w:uiPriority w:val="9"/>
    <w:unhideWhenUsed/>
    <w:qFormat/>
    <w:rsid w:val="00995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95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ECF"/>
    <w:rPr>
      <w:rFonts w:ascii="Times New Roman" w:eastAsia="Times New Roman" w:hAnsi="Times New Roman" w:cs="Times New Roman"/>
      <w:b/>
      <w:bCs/>
      <w:sz w:val="27"/>
      <w:szCs w:val="27"/>
    </w:rPr>
  </w:style>
  <w:style w:type="paragraph" w:styleId="NormalWeb">
    <w:name w:val="Normal (Web)"/>
    <w:basedOn w:val="Normal"/>
    <w:uiPriority w:val="99"/>
    <w:unhideWhenUsed/>
    <w:rsid w:val="00995E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E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95ECF"/>
    <w:rPr>
      <w:rFonts w:asciiTheme="majorHAnsi" w:eastAsiaTheme="majorEastAsia" w:hAnsiTheme="majorHAnsi" w:cstheme="majorBidi"/>
      <w:color w:val="2E74B5" w:themeColor="accent1" w:themeShade="BF"/>
      <w:sz w:val="26"/>
      <w:szCs w:val="26"/>
    </w:rPr>
  </w:style>
  <w:style w:type="character" w:customStyle="1" w:styleId="kwd">
    <w:name w:val="kwd"/>
    <w:basedOn w:val="DefaultParagraphFont"/>
    <w:rsid w:val="00995ECF"/>
  </w:style>
  <w:style w:type="character" w:customStyle="1" w:styleId="pln">
    <w:name w:val="pln"/>
    <w:basedOn w:val="DefaultParagraphFont"/>
    <w:rsid w:val="00995ECF"/>
  </w:style>
  <w:style w:type="character" w:customStyle="1" w:styleId="pun">
    <w:name w:val="pun"/>
    <w:basedOn w:val="DefaultParagraphFont"/>
    <w:rsid w:val="00995ECF"/>
  </w:style>
  <w:style w:type="character" w:customStyle="1" w:styleId="str">
    <w:name w:val="str"/>
    <w:basedOn w:val="DefaultParagraphFont"/>
    <w:rsid w:val="00995ECF"/>
  </w:style>
  <w:style w:type="character" w:customStyle="1" w:styleId="lit">
    <w:name w:val="lit"/>
    <w:basedOn w:val="DefaultParagraphFont"/>
    <w:rsid w:val="00995ECF"/>
  </w:style>
  <w:style w:type="character" w:styleId="Hyperlink">
    <w:name w:val="Hyperlink"/>
    <w:basedOn w:val="DefaultParagraphFont"/>
    <w:uiPriority w:val="99"/>
    <w:semiHidden/>
    <w:unhideWhenUsed/>
    <w:rsid w:val="00BA60F1"/>
    <w:rPr>
      <w:color w:val="0000FF"/>
      <w:u w:val="single"/>
    </w:rPr>
  </w:style>
  <w:style w:type="character" w:customStyle="1" w:styleId="typ">
    <w:name w:val="typ"/>
    <w:basedOn w:val="DefaultParagraphFont"/>
    <w:rsid w:val="00BA60F1"/>
  </w:style>
  <w:style w:type="character" w:customStyle="1" w:styleId="com">
    <w:name w:val="com"/>
    <w:basedOn w:val="DefaultParagraphFont"/>
    <w:rsid w:val="00BA60F1"/>
  </w:style>
  <w:style w:type="character" w:customStyle="1" w:styleId="dec">
    <w:name w:val="dec"/>
    <w:basedOn w:val="DefaultParagraphFont"/>
    <w:rsid w:val="007E3072"/>
  </w:style>
  <w:style w:type="character" w:customStyle="1" w:styleId="tag">
    <w:name w:val="tag"/>
    <w:basedOn w:val="DefaultParagraphFont"/>
    <w:rsid w:val="007E3072"/>
  </w:style>
  <w:style w:type="character" w:customStyle="1" w:styleId="atn">
    <w:name w:val="atn"/>
    <w:basedOn w:val="DefaultParagraphFont"/>
    <w:rsid w:val="007E3072"/>
  </w:style>
  <w:style w:type="character" w:customStyle="1" w:styleId="atv">
    <w:name w:val="atv"/>
    <w:basedOn w:val="DefaultParagraphFont"/>
    <w:rsid w:val="007E3072"/>
  </w:style>
  <w:style w:type="character" w:styleId="FollowedHyperlink">
    <w:name w:val="FollowedHyperlink"/>
    <w:basedOn w:val="DefaultParagraphFont"/>
    <w:uiPriority w:val="99"/>
    <w:semiHidden/>
    <w:unhideWhenUsed/>
    <w:rsid w:val="007E3072"/>
    <w:rPr>
      <w:color w:val="800080"/>
      <w:u w:val="single"/>
    </w:rPr>
  </w:style>
  <w:style w:type="paragraph" w:styleId="BalloonText">
    <w:name w:val="Balloon Text"/>
    <w:basedOn w:val="Normal"/>
    <w:link w:val="BalloonTextChar"/>
    <w:uiPriority w:val="99"/>
    <w:semiHidden/>
    <w:unhideWhenUsed/>
    <w:rsid w:val="0085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45646">
      <w:bodyDiv w:val="1"/>
      <w:marLeft w:val="0"/>
      <w:marRight w:val="0"/>
      <w:marTop w:val="0"/>
      <w:marBottom w:val="0"/>
      <w:divBdr>
        <w:top w:val="none" w:sz="0" w:space="0" w:color="auto"/>
        <w:left w:val="none" w:sz="0" w:space="0" w:color="auto"/>
        <w:bottom w:val="none" w:sz="0" w:space="0" w:color="auto"/>
        <w:right w:val="none" w:sz="0" w:space="0" w:color="auto"/>
      </w:divBdr>
    </w:div>
    <w:div w:id="187187072">
      <w:bodyDiv w:val="1"/>
      <w:marLeft w:val="0"/>
      <w:marRight w:val="0"/>
      <w:marTop w:val="0"/>
      <w:marBottom w:val="0"/>
      <w:divBdr>
        <w:top w:val="none" w:sz="0" w:space="0" w:color="auto"/>
        <w:left w:val="none" w:sz="0" w:space="0" w:color="auto"/>
        <w:bottom w:val="none" w:sz="0" w:space="0" w:color="auto"/>
        <w:right w:val="none" w:sz="0" w:space="0" w:color="auto"/>
      </w:divBdr>
    </w:div>
    <w:div w:id="239681961">
      <w:bodyDiv w:val="1"/>
      <w:marLeft w:val="0"/>
      <w:marRight w:val="0"/>
      <w:marTop w:val="0"/>
      <w:marBottom w:val="0"/>
      <w:divBdr>
        <w:top w:val="none" w:sz="0" w:space="0" w:color="auto"/>
        <w:left w:val="none" w:sz="0" w:space="0" w:color="auto"/>
        <w:bottom w:val="none" w:sz="0" w:space="0" w:color="auto"/>
        <w:right w:val="none" w:sz="0" w:space="0" w:color="auto"/>
      </w:divBdr>
    </w:div>
    <w:div w:id="250508621">
      <w:bodyDiv w:val="1"/>
      <w:marLeft w:val="0"/>
      <w:marRight w:val="0"/>
      <w:marTop w:val="0"/>
      <w:marBottom w:val="0"/>
      <w:divBdr>
        <w:top w:val="none" w:sz="0" w:space="0" w:color="auto"/>
        <w:left w:val="none" w:sz="0" w:space="0" w:color="auto"/>
        <w:bottom w:val="none" w:sz="0" w:space="0" w:color="auto"/>
        <w:right w:val="none" w:sz="0" w:space="0" w:color="auto"/>
      </w:divBdr>
    </w:div>
    <w:div w:id="422922393">
      <w:bodyDiv w:val="1"/>
      <w:marLeft w:val="0"/>
      <w:marRight w:val="0"/>
      <w:marTop w:val="0"/>
      <w:marBottom w:val="0"/>
      <w:divBdr>
        <w:top w:val="none" w:sz="0" w:space="0" w:color="auto"/>
        <w:left w:val="none" w:sz="0" w:space="0" w:color="auto"/>
        <w:bottom w:val="none" w:sz="0" w:space="0" w:color="auto"/>
        <w:right w:val="none" w:sz="0" w:space="0" w:color="auto"/>
      </w:divBdr>
    </w:div>
    <w:div w:id="756941283">
      <w:bodyDiv w:val="1"/>
      <w:marLeft w:val="0"/>
      <w:marRight w:val="0"/>
      <w:marTop w:val="0"/>
      <w:marBottom w:val="0"/>
      <w:divBdr>
        <w:top w:val="none" w:sz="0" w:space="0" w:color="auto"/>
        <w:left w:val="none" w:sz="0" w:space="0" w:color="auto"/>
        <w:bottom w:val="none" w:sz="0" w:space="0" w:color="auto"/>
        <w:right w:val="none" w:sz="0" w:space="0" w:color="auto"/>
      </w:divBdr>
    </w:div>
    <w:div w:id="760681026">
      <w:bodyDiv w:val="1"/>
      <w:marLeft w:val="0"/>
      <w:marRight w:val="0"/>
      <w:marTop w:val="0"/>
      <w:marBottom w:val="0"/>
      <w:divBdr>
        <w:top w:val="none" w:sz="0" w:space="0" w:color="auto"/>
        <w:left w:val="none" w:sz="0" w:space="0" w:color="auto"/>
        <w:bottom w:val="none" w:sz="0" w:space="0" w:color="auto"/>
        <w:right w:val="none" w:sz="0" w:space="0" w:color="auto"/>
      </w:divBdr>
    </w:div>
    <w:div w:id="1040323595">
      <w:bodyDiv w:val="1"/>
      <w:marLeft w:val="0"/>
      <w:marRight w:val="0"/>
      <w:marTop w:val="0"/>
      <w:marBottom w:val="0"/>
      <w:divBdr>
        <w:top w:val="none" w:sz="0" w:space="0" w:color="auto"/>
        <w:left w:val="none" w:sz="0" w:space="0" w:color="auto"/>
        <w:bottom w:val="none" w:sz="0" w:space="0" w:color="auto"/>
        <w:right w:val="none" w:sz="0" w:space="0" w:color="auto"/>
      </w:divBdr>
    </w:div>
    <w:div w:id="1145077000">
      <w:bodyDiv w:val="1"/>
      <w:marLeft w:val="0"/>
      <w:marRight w:val="0"/>
      <w:marTop w:val="0"/>
      <w:marBottom w:val="0"/>
      <w:divBdr>
        <w:top w:val="none" w:sz="0" w:space="0" w:color="auto"/>
        <w:left w:val="none" w:sz="0" w:space="0" w:color="auto"/>
        <w:bottom w:val="none" w:sz="0" w:space="0" w:color="auto"/>
        <w:right w:val="none" w:sz="0" w:space="0" w:color="auto"/>
      </w:divBdr>
    </w:div>
    <w:div w:id="1227185338">
      <w:bodyDiv w:val="1"/>
      <w:marLeft w:val="0"/>
      <w:marRight w:val="0"/>
      <w:marTop w:val="0"/>
      <w:marBottom w:val="0"/>
      <w:divBdr>
        <w:top w:val="none" w:sz="0" w:space="0" w:color="auto"/>
        <w:left w:val="none" w:sz="0" w:space="0" w:color="auto"/>
        <w:bottom w:val="none" w:sz="0" w:space="0" w:color="auto"/>
        <w:right w:val="none" w:sz="0" w:space="0" w:color="auto"/>
      </w:divBdr>
    </w:div>
    <w:div w:id="1293486630">
      <w:bodyDiv w:val="1"/>
      <w:marLeft w:val="0"/>
      <w:marRight w:val="0"/>
      <w:marTop w:val="0"/>
      <w:marBottom w:val="0"/>
      <w:divBdr>
        <w:top w:val="none" w:sz="0" w:space="0" w:color="auto"/>
        <w:left w:val="none" w:sz="0" w:space="0" w:color="auto"/>
        <w:bottom w:val="none" w:sz="0" w:space="0" w:color="auto"/>
        <w:right w:val="none" w:sz="0" w:space="0" w:color="auto"/>
      </w:divBdr>
    </w:div>
    <w:div w:id="1384600407">
      <w:bodyDiv w:val="1"/>
      <w:marLeft w:val="0"/>
      <w:marRight w:val="0"/>
      <w:marTop w:val="0"/>
      <w:marBottom w:val="0"/>
      <w:divBdr>
        <w:top w:val="none" w:sz="0" w:space="0" w:color="auto"/>
        <w:left w:val="none" w:sz="0" w:space="0" w:color="auto"/>
        <w:bottom w:val="none" w:sz="0" w:space="0" w:color="auto"/>
        <w:right w:val="none" w:sz="0" w:space="0" w:color="auto"/>
      </w:divBdr>
    </w:div>
    <w:div w:id="1463889983">
      <w:bodyDiv w:val="1"/>
      <w:marLeft w:val="0"/>
      <w:marRight w:val="0"/>
      <w:marTop w:val="0"/>
      <w:marBottom w:val="0"/>
      <w:divBdr>
        <w:top w:val="none" w:sz="0" w:space="0" w:color="auto"/>
        <w:left w:val="none" w:sz="0" w:space="0" w:color="auto"/>
        <w:bottom w:val="none" w:sz="0" w:space="0" w:color="auto"/>
        <w:right w:val="none" w:sz="0" w:space="0" w:color="auto"/>
      </w:divBdr>
    </w:div>
    <w:div w:id="1721515745">
      <w:bodyDiv w:val="1"/>
      <w:marLeft w:val="0"/>
      <w:marRight w:val="0"/>
      <w:marTop w:val="0"/>
      <w:marBottom w:val="0"/>
      <w:divBdr>
        <w:top w:val="none" w:sz="0" w:space="0" w:color="auto"/>
        <w:left w:val="none" w:sz="0" w:space="0" w:color="auto"/>
        <w:bottom w:val="none" w:sz="0" w:space="0" w:color="auto"/>
        <w:right w:val="none" w:sz="0" w:space="0" w:color="auto"/>
      </w:divBdr>
    </w:div>
    <w:div w:id="1759518675">
      <w:bodyDiv w:val="1"/>
      <w:marLeft w:val="0"/>
      <w:marRight w:val="0"/>
      <w:marTop w:val="0"/>
      <w:marBottom w:val="0"/>
      <w:divBdr>
        <w:top w:val="none" w:sz="0" w:space="0" w:color="auto"/>
        <w:left w:val="none" w:sz="0" w:space="0" w:color="auto"/>
        <w:bottom w:val="none" w:sz="0" w:space="0" w:color="auto"/>
        <w:right w:val="none" w:sz="0" w:space="0" w:color="auto"/>
      </w:divBdr>
    </w:div>
    <w:div w:id="1765953943">
      <w:bodyDiv w:val="1"/>
      <w:marLeft w:val="0"/>
      <w:marRight w:val="0"/>
      <w:marTop w:val="0"/>
      <w:marBottom w:val="0"/>
      <w:divBdr>
        <w:top w:val="none" w:sz="0" w:space="0" w:color="auto"/>
        <w:left w:val="none" w:sz="0" w:space="0" w:color="auto"/>
        <w:bottom w:val="none" w:sz="0" w:space="0" w:color="auto"/>
        <w:right w:val="none" w:sz="0" w:space="0" w:color="auto"/>
      </w:divBdr>
    </w:div>
    <w:div w:id="1872959943">
      <w:bodyDiv w:val="1"/>
      <w:marLeft w:val="0"/>
      <w:marRight w:val="0"/>
      <w:marTop w:val="0"/>
      <w:marBottom w:val="0"/>
      <w:divBdr>
        <w:top w:val="none" w:sz="0" w:space="0" w:color="auto"/>
        <w:left w:val="none" w:sz="0" w:space="0" w:color="auto"/>
        <w:bottom w:val="none" w:sz="0" w:space="0" w:color="auto"/>
        <w:right w:val="none" w:sz="0" w:space="0" w:color="auto"/>
      </w:divBdr>
    </w:div>
    <w:div w:id="1886989688">
      <w:bodyDiv w:val="1"/>
      <w:marLeft w:val="0"/>
      <w:marRight w:val="0"/>
      <w:marTop w:val="0"/>
      <w:marBottom w:val="0"/>
      <w:divBdr>
        <w:top w:val="none" w:sz="0" w:space="0" w:color="auto"/>
        <w:left w:val="none" w:sz="0" w:space="0" w:color="auto"/>
        <w:bottom w:val="none" w:sz="0" w:space="0" w:color="auto"/>
        <w:right w:val="none" w:sz="0" w:space="0" w:color="auto"/>
      </w:divBdr>
    </w:div>
    <w:div w:id="1916161964">
      <w:bodyDiv w:val="1"/>
      <w:marLeft w:val="0"/>
      <w:marRight w:val="0"/>
      <w:marTop w:val="0"/>
      <w:marBottom w:val="0"/>
      <w:divBdr>
        <w:top w:val="none" w:sz="0" w:space="0" w:color="auto"/>
        <w:left w:val="none" w:sz="0" w:space="0" w:color="auto"/>
        <w:bottom w:val="none" w:sz="0" w:space="0" w:color="auto"/>
        <w:right w:val="none" w:sz="0" w:space="0" w:color="auto"/>
      </w:divBdr>
    </w:div>
    <w:div w:id="1976717982">
      <w:bodyDiv w:val="1"/>
      <w:marLeft w:val="0"/>
      <w:marRight w:val="0"/>
      <w:marTop w:val="0"/>
      <w:marBottom w:val="0"/>
      <w:divBdr>
        <w:top w:val="none" w:sz="0" w:space="0" w:color="auto"/>
        <w:left w:val="none" w:sz="0" w:space="0" w:color="auto"/>
        <w:bottom w:val="none" w:sz="0" w:space="0" w:color="auto"/>
        <w:right w:val="none" w:sz="0" w:space="0" w:color="auto"/>
      </w:divBdr>
    </w:div>
    <w:div w:id="204166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expressjs/expressjs_routing.htm" TargetMode="External"/><Relationship Id="rId18" Type="http://schemas.openxmlformats.org/officeDocument/2006/relationships/image" Target="media/image7.jpeg"/><Relationship Id="rId26" Type="http://schemas.openxmlformats.org/officeDocument/2006/relationships/hyperlink" Target="https://www.tutorialspoint.com/expressjs/expressjs_middleware.htm" TargetMode="External"/><Relationship Id="rId39" Type="http://schemas.openxmlformats.org/officeDocument/2006/relationships/hyperlink" Target="https://developer.mozilla.org/en-US/docs/Web/Guide/HTML/Forms/Sending_forms_through_JavaScript" TargetMode="External"/><Relationship Id="rId21" Type="http://schemas.openxmlformats.org/officeDocument/2006/relationships/image" Target="media/image10.jpeg"/><Relationship Id="rId34" Type="http://schemas.openxmlformats.org/officeDocument/2006/relationships/image" Target="media/image15.jpeg"/><Relationship Id="rId42" Type="http://schemas.openxmlformats.org/officeDocument/2006/relationships/hyperlink" Target="https://www.tutorialspoint.com/mongodb/mongodb_environment.htm" TargetMode="External"/><Relationship Id="rId47" Type="http://schemas.openxmlformats.org/officeDocument/2006/relationships/hyperlink" Target="https://www.tutorialspoint.com/expressjs/expressjs_database.htm" TargetMode="External"/><Relationship Id="rId50" Type="http://schemas.openxmlformats.org/officeDocument/2006/relationships/hyperlink" Target="https://www.tutorialspoint.com/expressjs/expressjs_authentication.htm" TargetMode="External"/><Relationship Id="rId55" Type="http://schemas.openxmlformats.org/officeDocument/2006/relationships/image" Target="media/image22.jpeg"/><Relationship Id="rId63" Type="http://schemas.openxmlformats.org/officeDocument/2006/relationships/hyperlink" Target="https://www.tutorialspoint.com/expressjs/expressjs_scaffolding.htm" TargetMode="External"/><Relationship Id="rId68" Type="http://schemas.openxmlformats.org/officeDocument/2006/relationships/hyperlink" Target="https://www.npmjs.com/package/debug" TargetMode="External"/><Relationship Id="rId76" Type="http://schemas.openxmlformats.org/officeDocument/2006/relationships/hyperlink" Target="https://expressjs.com/en/4x/api.html" TargetMode="External"/><Relationship Id="rId84" Type="http://schemas.openxmlformats.org/officeDocument/2006/relationships/hyperlink" Target="https://scotch.io/tutorials/learn-to-use-the-new-router-in-expressjs-4" TargetMode="External"/><Relationship Id="rId89" Type="http://schemas.openxmlformats.org/officeDocument/2006/relationships/hyperlink" Target="https://pixelhandler.com/posts/develop-a-restful-api-using-nodejs-with-express-and-mongoose" TargetMode="External"/><Relationship Id="rId7" Type="http://schemas.openxmlformats.org/officeDocument/2006/relationships/image" Target="media/image3.jpeg"/><Relationship Id="rId71" Type="http://schemas.openxmlformats.org/officeDocument/2006/relationships/hyperlink" Target="https://code.tutsplus.com/tutorials/build-a-complete-mvc-website-with-expressjs--net-34168"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expressjs/expressjs_http_methods.htm" TargetMode="External"/><Relationship Id="rId29" Type="http://schemas.openxmlformats.org/officeDocument/2006/relationships/image" Target="media/image13.jpeg"/><Relationship Id="rId11" Type="http://schemas.openxmlformats.org/officeDocument/2006/relationships/image" Target="media/image5.jpeg"/><Relationship Id="rId24" Type="http://schemas.openxmlformats.org/officeDocument/2006/relationships/image" Target="media/image11.jpeg"/><Relationship Id="rId32" Type="http://schemas.openxmlformats.org/officeDocument/2006/relationships/hyperlink" Target="https://www.tutorialspoint.com/expressjs/expressjs_templating.htm" TargetMode="External"/><Relationship Id="rId37" Type="http://schemas.openxmlformats.org/officeDocument/2006/relationships/image" Target="media/image16.jpeg"/><Relationship Id="rId40" Type="http://schemas.openxmlformats.org/officeDocument/2006/relationships/hyperlink" Target="https://www.tutorialspoint.com/expressjs/expressjs_form_data.htm" TargetMode="External"/><Relationship Id="rId45" Type="http://schemas.openxmlformats.org/officeDocument/2006/relationships/image" Target="media/image19.jpeg"/><Relationship Id="rId53" Type="http://schemas.openxmlformats.org/officeDocument/2006/relationships/hyperlink" Target="https://www.tutorialspoint.com/expressjs/expressjs_sessions.htm" TargetMode="External"/><Relationship Id="rId58" Type="http://schemas.openxmlformats.org/officeDocument/2006/relationships/hyperlink" Target="https://www.tutorialspoint.com/expressjs/expressjs_authentication.htm" TargetMode="External"/><Relationship Id="rId66" Type="http://schemas.openxmlformats.org/officeDocument/2006/relationships/hyperlink" Target="https://www.npmjs.com/package/debug" TargetMode="External"/><Relationship Id="rId74" Type="http://schemas.openxmlformats.org/officeDocument/2006/relationships/hyperlink" Target="https://www.tutorialspoint.com/expressjs/expressjs_best_practices.htm" TargetMode="External"/><Relationship Id="rId79" Type="http://schemas.openxmlformats.org/officeDocument/2006/relationships/hyperlink" Target="https://expressjs.com/en/guide/error-handling.html" TargetMode="External"/><Relationship Id="rId87" Type="http://schemas.openxmlformats.org/officeDocument/2006/relationships/hyperlink" Target="https://scotch.io/tutorials/build-a-restful-api-using-node-and-express-4" TargetMode="External"/><Relationship Id="rId5" Type="http://schemas.openxmlformats.org/officeDocument/2006/relationships/image" Target="media/image1.jpeg"/><Relationship Id="rId61" Type="http://schemas.openxmlformats.org/officeDocument/2006/relationships/hyperlink" Target="https://www.tutorialspoint.com/expressjs/expressjs_error_handling.htm" TargetMode="External"/><Relationship Id="rId82" Type="http://schemas.openxmlformats.org/officeDocument/2006/relationships/hyperlink" Target="https://expressjs.com/en/resources/middleware.html" TargetMode="External"/><Relationship Id="rId90" Type="http://schemas.openxmlformats.org/officeDocument/2006/relationships/hyperlink" Target="http://cwbuecheler.com/web/tutorials/2014/restful-web-app-node-express-mongodb/" TargetMode="External"/><Relationship Id="rId19" Type="http://schemas.openxmlformats.org/officeDocument/2006/relationships/image" Target="media/image8.jpeg"/><Relationship Id="rId14" Type="http://schemas.openxmlformats.org/officeDocument/2006/relationships/hyperlink" Target="https://www.tutorialspoint.com/expressjs/expressjs_url_building.htm" TargetMode="External"/><Relationship Id="rId22" Type="http://schemas.openxmlformats.org/officeDocument/2006/relationships/hyperlink" Target="https://www.tutorialspoint.com/expressjs/expressjs_url_building.htm" TargetMode="External"/><Relationship Id="rId27" Type="http://schemas.openxmlformats.org/officeDocument/2006/relationships/hyperlink" Target="https://www.tutorialspoint.com/expressjs/expressjs_static_files.htm" TargetMode="External"/><Relationship Id="rId30" Type="http://schemas.openxmlformats.org/officeDocument/2006/relationships/image" Target="media/image14.jpeg"/><Relationship Id="rId35" Type="http://schemas.openxmlformats.org/officeDocument/2006/relationships/hyperlink" Target="https://www.tutorialspoint.com/expressjs/expressjs_static_files.htm" TargetMode="External"/><Relationship Id="rId43" Type="http://schemas.openxmlformats.org/officeDocument/2006/relationships/hyperlink" Target="http://mongoosejs.com/" TargetMode="External"/><Relationship Id="rId48" Type="http://schemas.openxmlformats.org/officeDocument/2006/relationships/hyperlink" Target="https://www.tutorialspoint.com/expressjs/expressjs_sessions.htm" TargetMode="External"/><Relationship Id="rId56" Type="http://schemas.openxmlformats.org/officeDocument/2006/relationships/image" Target="media/image23.jpeg"/><Relationship Id="rId64" Type="http://schemas.openxmlformats.org/officeDocument/2006/relationships/hyperlink" Target="https://www.tutorialspoint.com/expressjs/expressjs_debugging.htm" TargetMode="External"/><Relationship Id="rId69" Type="http://schemas.openxmlformats.org/officeDocument/2006/relationships/hyperlink" Target="https://www.tutorialspoint.com/expressjs/expressjs_debugging.htm" TargetMode="External"/><Relationship Id="rId77" Type="http://schemas.openxmlformats.org/officeDocument/2006/relationships/hyperlink" Target="https://expressjs.com/en/guide/routing.html" TargetMode="External"/><Relationship Id="rId8" Type="http://schemas.openxmlformats.org/officeDocument/2006/relationships/hyperlink" Target="https://www.tutorialspoint.com/expressjs/expressjs_hello_world.htm" TargetMode="External"/><Relationship Id="rId51" Type="http://schemas.openxmlformats.org/officeDocument/2006/relationships/image" Target="media/image20.jpeg"/><Relationship Id="rId72" Type="http://schemas.openxmlformats.org/officeDocument/2006/relationships/hyperlink" Target="https://www.terlici.com/2014/08/25/best-practices-express-structure.html" TargetMode="External"/><Relationship Id="rId80" Type="http://schemas.openxmlformats.org/officeDocument/2006/relationships/hyperlink" Target="https://expressjs.com/en/guide/debugging.html" TargetMode="External"/><Relationship Id="rId85" Type="http://schemas.openxmlformats.org/officeDocument/2006/relationships/hyperlink" Target="https://www.terlici.com/2014/08/25/best-practices-express-structure.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www.tutorialspoint.com/expressjs/expressjs_middleware.htm" TargetMode="External"/><Relationship Id="rId25" Type="http://schemas.openxmlformats.org/officeDocument/2006/relationships/hyperlink" Target="http://expressjs.com/en/resources/middleware.html" TargetMode="External"/><Relationship Id="rId33" Type="http://schemas.openxmlformats.org/officeDocument/2006/relationships/hyperlink" Target="https://www.tutorialspoint.com/expressjs/expressjs_form_data.htm" TargetMode="External"/><Relationship Id="rId38" Type="http://schemas.openxmlformats.org/officeDocument/2006/relationships/image" Target="media/image17.jpeg"/><Relationship Id="rId46" Type="http://schemas.openxmlformats.org/officeDocument/2006/relationships/hyperlink" Target="http://mongoosejs.com/" TargetMode="External"/><Relationship Id="rId59" Type="http://schemas.openxmlformats.org/officeDocument/2006/relationships/hyperlink" Target="https://www.tutorialspoint.com/expressjs/expressjs_scaffolding.htm" TargetMode="External"/><Relationship Id="rId67" Type="http://schemas.openxmlformats.org/officeDocument/2006/relationships/image" Target="media/image26.jpeg"/><Relationship Id="rId20" Type="http://schemas.openxmlformats.org/officeDocument/2006/relationships/image" Target="media/image9.jpeg"/><Relationship Id="rId41" Type="http://schemas.openxmlformats.org/officeDocument/2006/relationships/hyperlink" Target="https://www.tutorialspoint.com/expressjs/expressjs_cookies.htm" TargetMode="External"/><Relationship Id="rId54" Type="http://schemas.openxmlformats.org/officeDocument/2006/relationships/hyperlink" Target="https://www.tutorialspoint.com/expressjs/expressjs_restful_apis.htm" TargetMode="External"/><Relationship Id="rId62" Type="http://schemas.openxmlformats.org/officeDocument/2006/relationships/hyperlink" Target="http://yeoman.io/generators/" TargetMode="External"/><Relationship Id="rId70" Type="http://schemas.openxmlformats.org/officeDocument/2006/relationships/hyperlink" Target="https://www.tutorialspoint.com/expressjs/expressjs_resources.htm" TargetMode="External"/><Relationship Id="rId75" Type="http://schemas.openxmlformats.org/officeDocument/2006/relationships/hyperlink" Target="https://www.tutorialspoint.com/expressjs/expressjs_quick_guide.htm" TargetMode="External"/><Relationship Id="rId83" Type="http://schemas.openxmlformats.org/officeDocument/2006/relationships/hyperlink" Target="https://derickbailey.com/categories/tips-and-tricks/" TargetMode="External"/><Relationship Id="rId88" Type="http://schemas.openxmlformats.org/officeDocument/2006/relationships/hyperlink" Target="https://devcenter.heroku.com/articles/mean-apps-restful-api" TargetMode="External"/><Relationship Id="rId91" Type="http://schemas.openxmlformats.org/officeDocument/2006/relationships/hyperlink" Target="http://passportjs.org/"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tutorialspoint.com/http/http_methods.htm" TargetMode="External"/><Relationship Id="rId23" Type="http://schemas.openxmlformats.org/officeDocument/2006/relationships/hyperlink" Target="https://www.tutorialspoint.com/expressjs/expressjs_templating.htm" TargetMode="External"/><Relationship Id="rId28" Type="http://schemas.openxmlformats.org/officeDocument/2006/relationships/image" Target="media/image12.jpeg"/><Relationship Id="rId36" Type="http://schemas.openxmlformats.org/officeDocument/2006/relationships/hyperlink" Target="https://www.tutorialspoint.com/expressjs/expressjs_database.htm" TargetMode="External"/><Relationship Id="rId49" Type="http://schemas.openxmlformats.org/officeDocument/2006/relationships/hyperlink" Target="https://www.tutorialspoint.com/expressjs/expressjs_cookies.htm" TargetMode="External"/><Relationship Id="rId57" Type="http://schemas.openxmlformats.org/officeDocument/2006/relationships/image" Target="media/image24.jpeg"/><Relationship Id="rId10" Type="http://schemas.openxmlformats.org/officeDocument/2006/relationships/image" Target="media/image4.jpeg"/><Relationship Id="rId31" Type="http://schemas.openxmlformats.org/officeDocument/2006/relationships/hyperlink" Target="http://jade-lang.com/" TargetMode="External"/><Relationship Id="rId44" Type="http://schemas.openxmlformats.org/officeDocument/2006/relationships/image" Target="media/image18.jpeg"/><Relationship Id="rId52" Type="http://schemas.openxmlformats.org/officeDocument/2006/relationships/image" Target="media/image21.jpeg"/><Relationship Id="rId60" Type="http://schemas.openxmlformats.org/officeDocument/2006/relationships/hyperlink" Target="https://www.tutorialspoint.com/expressjs/expressjs_restful_apis.htm" TargetMode="External"/><Relationship Id="rId65" Type="http://schemas.openxmlformats.org/officeDocument/2006/relationships/image" Target="media/image25.jpeg"/><Relationship Id="rId73" Type="http://schemas.openxmlformats.org/officeDocument/2006/relationships/hyperlink" Target="https://github.com/trwalker/generator-express-rest-api" TargetMode="External"/><Relationship Id="rId78" Type="http://schemas.openxmlformats.org/officeDocument/2006/relationships/hyperlink" Target="https://expressjs.com/en/guide/writing-middleware.html" TargetMode="External"/><Relationship Id="rId81" Type="http://schemas.openxmlformats.org/officeDocument/2006/relationships/hyperlink" Target="https://expressjs.com/en/resources/books-blogs.html" TargetMode="External"/><Relationship Id="rId86" Type="http://schemas.openxmlformats.org/officeDocument/2006/relationships/hyperlink" Target="https://www.thepolyglotdeveloper.com/2015/10/create-a-simple-restful-api-with-node-js/" TargetMode="External"/><Relationship Id="rId4" Type="http://schemas.openxmlformats.org/officeDocument/2006/relationships/webSettings" Target="webSettings.xml"/><Relationship Id="rId9" Type="http://schemas.openxmlformats.org/officeDocument/2006/relationships/hyperlink" Target="https://www.tutorialspoint.com/expressjs/expressjs_http_meth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10956</Words>
  <Characters>62454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 Budget</dc:creator>
  <cp:lastModifiedBy>LOBABA</cp:lastModifiedBy>
  <cp:revision>2</cp:revision>
  <dcterms:created xsi:type="dcterms:W3CDTF">2019-06-09T17:51:00Z</dcterms:created>
  <dcterms:modified xsi:type="dcterms:W3CDTF">2019-06-09T17:51:00Z</dcterms:modified>
</cp:coreProperties>
</file>